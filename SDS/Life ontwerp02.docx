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B08D4" w14:textId="77777777" w:rsidR="00106496" w:rsidRPr="00326E4F" w:rsidRDefault="00C9350B" w:rsidP="002F79F5">
      <w:pPr>
        <w:pStyle w:val="NoSpacing"/>
      </w:pPr>
      <w:r w:rsidRPr="00326E4F">
        <w:rPr>
          <w:noProof/>
        </w:rPr>
        <w:drawing>
          <wp:anchor distT="0" distB="0" distL="114300" distR="114300" simplePos="0" relativeHeight="251657216" behindDoc="1" locked="0" layoutInCell="1" allowOverlap="1" wp14:anchorId="5FD30A35" wp14:editId="3E3B85E5">
            <wp:simplePos x="0" y="0"/>
            <wp:positionH relativeFrom="column">
              <wp:posOffset>-940617</wp:posOffset>
            </wp:positionH>
            <wp:positionV relativeFrom="paragraph">
              <wp:posOffset>-1323849</wp:posOffset>
            </wp:positionV>
            <wp:extent cx="7617629" cy="5785164"/>
            <wp:effectExtent l="19050" t="0" r="4875" b="0"/>
            <wp:wrapNone/>
            <wp:docPr id="3" name="Picture 3" descr="Plaatje bo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 boven.jpg"/>
                    <pic:cNvPicPr/>
                  </pic:nvPicPr>
                  <pic:blipFill>
                    <a:blip r:embed="rId9" cstate="print"/>
                    <a:stretch>
                      <a:fillRect/>
                    </a:stretch>
                  </pic:blipFill>
                  <pic:spPr>
                    <a:xfrm>
                      <a:off x="0" y="0"/>
                      <a:ext cx="7617629" cy="5785164"/>
                    </a:xfrm>
                    <a:prstGeom prst="rect">
                      <a:avLst/>
                    </a:prstGeom>
                  </pic:spPr>
                </pic:pic>
              </a:graphicData>
            </a:graphic>
          </wp:anchor>
        </w:drawing>
      </w:r>
    </w:p>
    <w:p w14:paraId="724E6762" w14:textId="77777777" w:rsidR="00106496" w:rsidRPr="00326E4F" w:rsidRDefault="00106496" w:rsidP="002F79F5"/>
    <w:p w14:paraId="44E1078C" w14:textId="77777777" w:rsidR="00106496" w:rsidRPr="00326E4F" w:rsidRDefault="00106496" w:rsidP="002F79F5"/>
    <w:p w14:paraId="07EB63E6" w14:textId="77777777" w:rsidR="00106496" w:rsidRPr="00326E4F" w:rsidRDefault="00106496" w:rsidP="002F79F5"/>
    <w:p w14:paraId="6C642074" w14:textId="77777777" w:rsidR="00106496" w:rsidRPr="00326E4F" w:rsidRDefault="00106496" w:rsidP="002F79F5"/>
    <w:p w14:paraId="583E014B" w14:textId="77777777" w:rsidR="00106496" w:rsidRPr="00326E4F" w:rsidRDefault="00106496" w:rsidP="002F79F5"/>
    <w:p w14:paraId="5DC47D86" w14:textId="77777777" w:rsidR="00106496" w:rsidRPr="00326E4F" w:rsidRDefault="00106496" w:rsidP="002F79F5"/>
    <w:p w14:paraId="5610715E" w14:textId="77777777" w:rsidR="00106496" w:rsidRPr="00326E4F" w:rsidRDefault="00106496" w:rsidP="002F79F5"/>
    <w:p w14:paraId="4FDA0E5F" w14:textId="77777777" w:rsidR="00106496" w:rsidRPr="00326E4F" w:rsidRDefault="00106496" w:rsidP="002F79F5"/>
    <w:p w14:paraId="7B662993" w14:textId="77777777" w:rsidR="00106496" w:rsidRPr="00326E4F" w:rsidRDefault="00106496" w:rsidP="002F79F5"/>
    <w:p w14:paraId="1955EF28" w14:textId="77777777" w:rsidR="003C4CE8" w:rsidRPr="00326E4F" w:rsidRDefault="003C4CE8" w:rsidP="002F79F5"/>
    <w:p w14:paraId="10C483A9" w14:textId="77777777" w:rsidR="003C4CE8" w:rsidRPr="00326E4F" w:rsidRDefault="003C4CE8" w:rsidP="002F79F5"/>
    <w:p w14:paraId="5DFBB1BA" w14:textId="77777777" w:rsidR="003C4CE8" w:rsidRPr="00326E4F" w:rsidRDefault="003C4CE8" w:rsidP="002F79F5"/>
    <w:p w14:paraId="1BDE036A" w14:textId="77777777" w:rsidR="003C4CE8" w:rsidRPr="00326E4F" w:rsidRDefault="003C4CE8" w:rsidP="002F79F5"/>
    <w:p w14:paraId="2F35C0FE" w14:textId="77777777" w:rsidR="003C4CE8" w:rsidRPr="00326E4F" w:rsidRDefault="003C4CE8" w:rsidP="002F79F5"/>
    <w:p w14:paraId="3C398EB0" w14:textId="77777777" w:rsidR="003C4CE8" w:rsidRPr="00326E4F" w:rsidRDefault="003C4CE8" w:rsidP="002F79F5"/>
    <w:p w14:paraId="0723DB8B" w14:textId="77777777" w:rsidR="003C4CE8" w:rsidRPr="00326E4F" w:rsidRDefault="003C4CE8" w:rsidP="002F79F5"/>
    <w:p w14:paraId="05AA22AA" w14:textId="77777777" w:rsidR="00106496" w:rsidRPr="00326E4F" w:rsidRDefault="00106496" w:rsidP="002F79F5"/>
    <w:p w14:paraId="6B008BF4" w14:textId="77777777" w:rsidR="00106496" w:rsidRPr="00326E4F" w:rsidRDefault="00106496" w:rsidP="002F79F5"/>
    <w:p w14:paraId="0F05F253" w14:textId="77777777" w:rsidR="00106496" w:rsidRPr="00326E4F" w:rsidRDefault="00106496" w:rsidP="002F79F5"/>
    <w:p w14:paraId="722E162B" w14:textId="77777777" w:rsidR="00106496" w:rsidRPr="00326E4F" w:rsidRDefault="00106496" w:rsidP="002F79F5"/>
    <w:tbl>
      <w:tblPr>
        <w:tblStyle w:val="TableGrid"/>
        <w:tblpPr w:leftFromText="141" w:rightFromText="141" w:vertAnchor="text" w:horzAnchor="margin" w:tblpY="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431"/>
      </w:tblGrid>
      <w:tr w:rsidR="003C4CE8" w:rsidRPr="00326E4F" w14:paraId="4127719A" w14:textId="77777777" w:rsidTr="003D5970">
        <w:trPr>
          <w:trHeight w:val="5659"/>
        </w:trPr>
        <w:tc>
          <w:tcPr>
            <w:tcW w:w="3652" w:type="dxa"/>
            <w:vAlign w:val="bottom"/>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9"/>
            </w:tblGrid>
            <w:tr w:rsidR="003D5970" w14:paraId="678744D1" w14:textId="77777777" w:rsidTr="003D5970">
              <w:tc>
                <w:tcPr>
                  <w:tcW w:w="3421" w:type="dxa"/>
                  <w:shd w:val="clear" w:color="auto" w:fill="auto"/>
                </w:tcPr>
                <w:p w14:paraId="6D155C6A" w14:textId="77777777" w:rsidR="003D5970" w:rsidRDefault="003D5970" w:rsidP="002F79F5">
                  <w:pPr>
                    <w:framePr w:hSpace="141" w:wrap="around" w:vAnchor="text" w:hAnchor="margin" w:y="67"/>
                  </w:pPr>
                  <w:r>
                    <w:t>Auteurs:</w:t>
                  </w:r>
                </w:p>
              </w:tc>
            </w:tr>
            <w:tr w:rsidR="003D5970" w14:paraId="6FABFE13" w14:textId="77777777" w:rsidTr="003D5970">
              <w:tc>
                <w:tcPr>
                  <w:tcW w:w="3421" w:type="dxa"/>
                  <w:shd w:val="clear" w:color="auto" w:fill="auto"/>
                </w:tcPr>
                <w:p w14:paraId="4B67FEEF" w14:textId="77777777" w:rsidR="003D5970" w:rsidRDefault="003D5970" w:rsidP="002F79F5">
                  <w:pPr>
                    <w:framePr w:hSpace="141" w:wrap="around" w:vAnchor="text" w:hAnchor="margin" w:y="67"/>
                  </w:pPr>
                  <w:r>
                    <w:t>Bart Janisse</w:t>
                  </w:r>
                </w:p>
              </w:tc>
            </w:tr>
            <w:tr w:rsidR="003D5970" w14:paraId="70940EDA" w14:textId="77777777" w:rsidTr="008E3E23">
              <w:tc>
                <w:tcPr>
                  <w:tcW w:w="3421" w:type="dxa"/>
                  <w:shd w:val="clear" w:color="auto" w:fill="auto"/>
                </w:tcPr>
                <w:p w14:paraId="343F0448" w14:textId="77777777" w:rsidR="003D5970" w:rsidRDefault="003D5970" w:rsidP="002F79F5">
                  <w:pPr>
                    <w:framePr w:hSpace="141" w:wrap="around" w:vAnchor="text" w:hAnchor="margin" w:y="67"/>
                  </w:pPr>
                  <w:r>
                    <w:t>Patrick van ieperen</w:t>
                  </w:r>
                </w:p>
              </w:tc>
            </w:tr>
            <w:tr w:rsidR="003D5970" w14:paraId="6485306D" w14:textId="77777777" w:rsidTr="003D5970">
              <w:tc>
                <w:tcPr>
                  <w:tcW w:w="3421" w:type="dxa"/>
                  <w:shd w:val="clear" w:color="auto" w:fill="auto"/>
                </w:tcPr>
                <w:p w14:paraId="7B0AB315" w14:textId="77777777" w:rsidR="003D5970" w:rsidRDefault="003D5970" w:rsidP="002F79F5">
                  <w:pPr>
                    <w:framePr w:hSpace="141" w:wrap="around" w:vAnchor="text" w:hAnchor="margin" w:y="67"/>
                  </w:pPr>
                </w:p>
              </w:tc>
            </w:tr>
            <w:tr w:rsidR="003D5970" w14:paraId="5D9FBBBC" w14:textId="77777777" w:rsidTr="003D5970">
              <w:tc>
                <w:tcPr>
                  <w:tcW w:w="3421" w:type="dxa"/>
                  <w:shd w:val="clear" w:color="auto" w:fill="auto"/>
                </w:tcPr>
                <w:p w14:paraId="649FB2EB" w14:textId="77777777" w:rsidR="003D5970" w:rsidRDefault="003D5970" w:rsidP="002F79F5">
                  <w:pPr>
                    <w:framePr w:hSpace="141" w:wrap="around" w:vAnchor="text" w:hAnchor="margin" w:y="67"/>
                  </w:pPr>
                  <w:r>
                    <w:t>Datum: 29</w:t>
                  </w:r>
                  <w:r w:rsidRPr="00326E4F">
                    <w:t>-01-201</w:t>
                  </w:r>
                  <w:r>
                    <w:t>3</w:t>
                  </w:r>
                </w:p>
              </w:tc>
            </w:tr>
          </w:tbl>
          <w:p w14:paraId="53F1F762" w14:textId="77777777" w:rsidR="003D5970" w:rsidRPr="00326E4F" w:rsidRDefault="003D5970" w:rsidP="002F79F5"/>
          <w:p w14:paraId="04AC4D83" w14:textId="77777777" w:rsidR="003C4CE8" w:rsidRPr="00326E4F" w:rsidRDefault="003C4CE8" w:rsidP="002F79F5"/>
        </w:tc>
        <w:tc>
          <w:tcPr>
            <w:tcW w:w="5514" w:type="dxa"/>
          </w:tcPr>
          <w:p w14:paraId="61264513" w14:textId="77777777" w:rsidR="003C4CE8" w:rsidRPr="00326E4F" w:rsidRDefault="003D5970" w:rsidP="002F79F5">
            <w:pPr>
              <w:pStyle w:val="NoSpacing"/>
              <w:rPr>
                <w:rStyle w:val="BookTitle"/>
                <w:rFonts w:ascii="Arial" w:hAnsi="Arial"/>
                <w:b/>
                <w:sz w:val="56"/>
                <w:szCs w:val="56"/>
              </w:rPr>
            </w:pPr>
            <w:r>
              <w:rPr>
                <w:rStyle w:val="BookTitle"/>
                <w:rFonts w:ascii="Arial" w:hAnsi="Arial"/>
                <w:b/>
                <w:sz w:val="56"/>
                <w:szCs w:val="56"/>
              </w:rPr>
              <w:t>Fontys Life 2013</w:t>
            </w:r>
            <w:r w:rsidR="009F726C" w:rsidRPr="00326E4F">
              <w:rPr>
                <w:rStyle w:val="BookTitle"/>
                <w:rFonts w:ascii="Arial" w:hAnsi="Arial"/>
                <w:b/>
                <w:sz w:val="56"/>
                <w:szCs w:val="56"/>
              </w:rPr>
              <w:t xml:space="preserve"> </w:t>
            </w:r>
          </w:p>
          <w:p w14:paraId="1434C35F" w14:textId="3485CBF6" w:rsidR="003C4CE8" w:rsidRPr="00326E4F" w:rsidRDefault="00194C9B" w:rsidP="002F79F5">
            <w:pPr>
              <w:pStyle w:val="NoSpacing"/>
              <w:rPr>
                <w:color w:val="auto"/>
              </w:rPr>
            </w:pPr>
            <w:r>
              <w:t>Software ontwerp</w:t>
            </w:r>
          </w:p>
          <w:p w14:paraId="4737C257" w14:textId="77777777" w:rsidR="003C4CE8" w:rsidRPr="00326E4F" w:rsidRDefault="003C4CE8" w:rsidP="002F79F5">
            <w:pPr>
              <w:pStyle w:val="NoSpacing"/>
            </w:pPr>
          </w:p>
        </w:tc>
      </w:tr>
    </w:tbl>
    <w:p w14:paraId="213DED4D" w14:textId="77777777" w:rsidR="003C4CE8" w:rsidRPr="00326E4F" w:rsidRDefault="003C4CE8" w:rsidP="002F79F5"/>
    <w:p w14:paraId="5FC559F8" w14:textId="77777777" w:rsidR="003C4CE8" w:rsidRPr="00326E4F" w:rsidRDefault="003C4CE8" w:rsidP="002F79F5">
      <w:r w:rsidRPr="00326E4F">
        <w:rPr>
          <w:noProof/>
        </w:rPr>
        <w:drawing>
          <wp:anchor distT="0" distB="0" distL="114300" distR="114300" simplePos="0" relativeHeight="251660288" behindDoc="1" locked="0" layoutInCell="1" allowOverlap="1" wp14:anchorId="0C8C7896" wp14:editId="03FAD688">
            <wp:simplePos x="0" y="0"/>
            <wp:positionH relativeFrom="column">
              <wp:posOffset>-934720</wp:posOffset>
            </wp:positionH>
            <wp:positionV relativeFrom="paragraph">
              <wp:posOffset>639971</wp:posOffset>
            </wp:positionV>
            <wp:extent cx="7667625" cy="1721485"/>
            <wp:effectExtent l="0" t="0" r="9525" b="0"/>
            <wp:wrapNone/>
            <wp:docPr id="6" name="Picture 4" descr="Plaatje o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 onder.jpg"/>
                    <pic:cNvPicPr/>
                  </pic:nvPicPr>
                  <pic:blipFill>
                    <a:blip r:embed="rId10" cstate="print"/>
                    <a:stretch>
                      <a:fillRect/>
                    </a:stretch>
                  </pic:blipFill>
                  <pic:spPr>
                    <a:xfrm>
                      <a:off x="0" y="0"/>
                      <a:ext cx="7667625" cy="1721485"/>
                    </a:xfrm>
                    <a:prstGeom prst="rect">
                      <a:avLst/>
                    </a:prstGeom>
                  </pic:spPr>
                </pic:pic>
              </a:graphicData>
            </a:graphic>
            <wp14:sizeRelH relativeFrom="margin">
              <wp14:pctWidth>0</wp14:pctWidth>
            </wp14:sizeRelH>
            <wp14:sizeRelV relativeFrom="margin">
              <wp14:pctHeight>0</wp14:pctHeight>
            </wp14:sizeRelV>
          </wp:anchor>
        </w:drawing>
      </w:r>
      <w:r w:rsidRPr="00326E4F">
        <w:br w:type="page"/>
      </w:r>
    </w:p>
    <w:p w14:paraId="3119655F" w14:textId="77777777" w:rsidR="003C4CE8" w:rsidRPr="00326E4F" w:rsidRDefault="003D5970" w:rsidP="00194C9B">
      <w:pPr>
        <w:jc w:val="center"/>
      </w:pPr>
      <w:r>
        <w:t>Fontys Life 2013</w:t>
      </w:r>
    </w:p>
    <w:p w14:paraId="3652C507" w14:textId="77777777" w:rsidR="003C4CE8" w:rsidRPr="00326E4F" w:rsidRDefault="003C4CE8" w:rsidP="002F79F5"/>
    <w:p w14:paraId="205D7D61" w14:textId="556AAA3C" w:rsidR="003C4CE8" w:rsidRPr="00326E4F" w:rsidRDefault="00194C9B" w:rsidP="00194C9B">
      <w:pPr>
        <w:jc w:val="center"/>
      </w:pPr>
      <w:r>
        <w:t>Software ontwerp</w:t>
      </w:r>
    </w:p>
    <w:p w14:paraId="3D9FB1EE" w14:textId="77777777" w:rsidR="003C4CE8" w:rsidRPr="00326E4F" w:rsidRDefault="003C4CE8" w:rsidP="002F79F5"/>
    <w:p w14:paraId="3279BA13" w14:textId="77777777" w:rsidR="003C4CE8" w:rsidRPr="00326E4F" w:rsidRDefault="003C4CE8" w:rsidP="002F79F5"/>
    <w:p w14:paraId="02E430BD" w14:textId="77777777" w:rsidR="003C4CE8" w:rsidRPr="00326E4F" w:rsidRDefault="003C4CE8" w:rsidP="002F79F5"/>
    <w:p w14:paraId="072E813B" w14:textId="77777777" w:rsidR="003C4CE8" w:rsidRPr="00326E4F" w:rsidRDefault="003C4CE8" w:rsidP="002F79F5"/>
    <w:p w14:paraId="1E205B40" w14:textId="77777777" w:rsidR="003C4CE8" w:rsidRPr="00326E4F" w:rsidRDefault="003C4CE8" w:rsidP="002F79F5"/>
    <w:p w14:paraId="5A59742A" w14:textId="77777777" w:rsidR="003C4CE8" w:rsidRPr="00326E4F" w:rsidRDefault="003C4CE8" w:rsidP="002F79F5"/>
    <w:p w14:paraId="34CA5C9E" w14:textId="77777777" w:rsidR="003C4CE8" w:rsidRPr="00326E4F" w:rsidRDefault="003C4CE8" w:rsidP="002F79F5"/>
    <w:p w14:paraId="524FE407" w14:textId="77777777" w:rsidR="003C4CE8" w:rsidRPr="00326E4F" w:rsidRDefault="003C4CE8" w:rsidP="002F79F5"/>
    <w:p w14:paraId="5DEBB715" w14:textId="77777777" w:rsidR="003C4CE8" w:rsidRPr="00326E4F" w:rsidRDefault="003C4CE8" w:rsidP="002F79F5"/>
    <w:p w14:paraId="36DB98F7" w14:textId="77777777" w:rsidR="003C4CE8" w:rsidRPr="00326E4F" w:rsidRDefault="003C4CE8" w:rsidP="002F79F5"/>
    <w:p w14:paraId="21880AA2" w14:textId="77777777" w:rsidR="003C4CE8" w:rsidRPr="00326E4F" w:rsidRDefault="003C4CE8" w:rsidP="002F79F5"/>
    <w:p w14:paraId="7B0CA697" w14:textId="77777777" w:rsidR="003C4CE8" w:rsidRPr="00326E4F" w:rsidRDefault="003C4CE8" w:rsidP="002F79F5"/>
    <w:p w14:paraId="2F5FE279" w14:textId="77777777" w:rsidR="003C4CE8" w:rsidRPr="00326E4F" w:rsidRDefault="003C4CE8" w:rsidP="002F79F5"/>
    <w:p w14:paraId="0C7FF9ED" w14:textId="77777777" w:rsidR="003C4CE8" w:rsidRDefault="003C4CE8" w:rsidP="002F79F5"/>
    <w:p w14:paraId="24A3B4E4" w14:textId="77777777" w:rsidR="004D4356" w:rsidRDefault="004D4356" w:rsidP="002F79F5"/>
    <w:p w14:paraId="375F66B8" w14:textId="77777777" w:rsidR="004D4356" w:rsidRDefault="004D4356" w:rsidP="002F79F5"/>
    <w:p w14:paraId="61F47D27" w14:textId="77777777" w:rsidR="004D4356" w:rsidRPr="00326E4F" w:rsidRDefault="004D4356" w:rsidP="002F79F5"/>
    <w:p w14:paraId="7B7238FA" w14:textId="77777777" w:rsidR="003C4CE8" w:rsidRPr="00326E4F" w:rsidRDefault="003C4CE8" w:rsidP="002F79F5"/>
    <w:p w14:paraId="6800B9AA" w14:textId="77777777" w:rsidR="003C4CE8" w:rsidRPr="00326E4F" w:rsidRDefault="003C4CE8" w:rsidP="002F79F5"/>
    <w:p w14:paraId="7EDFAFDB" w14:textId="77777777" w:rsidR="003C4CE8" w:rsidRPr="00326E4F" w:rsidRDefault="003C4CE8" w:rsidP="002F79F5"/>
    <w:p w14:paraId="666A637C" w14:textId="77777777" w:rsidR="003C4CE8" w:rsidRPr="00326E4F" w:rsidRDefault="003C4CE8" w:rsidP="002F79F5"/>
    <w:p w14:paraId="1A7780DD" w14:textId="77777777" w:rsidR="003C4CE8" w:rsidRPr="00326E4F" w:rsidRDefault="003C4CE8" w:rsidP="002F79F5"/>
    <w:p w14:paraId="75975894" w14:textId="77777777" w:rsidR="003C4CE8" w:rsidRPr="00326E4F" w:rsidRDefault="003C4CE8" w:rsidP="002F79F5"/>
    <w:tbl>
      <w:tblPr>
        <w:tblStyle w:val="TableGrid"/>
        <w:tblpPr w:leftFromText="141" w:rightFromText="141" w:vertAnchor="text" w:horzAnchor="margin" w:tblpXSpec="center" w:tblpY="20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4144"/>
      </w:tblGrid>
      <w:tr w:rsidR="003C4CE8" w:rsidRPr="00326E4F" w14:paraId="0DDE8EBC" w14:textId="77777777" w:rsidTr="00BC332C">
        <w:tc>
          <w:tcPr>
            <w:tcW w:w="3227" w:type="dxa"/>
          </w:tcPr>
          <w:p w14:paraId="4A2E0BBE" w14:textId="77777777" w:rsidR="003C4CE8" w:rsidRPr="00326E4F" w:rsidRDefault="003C4CE8" w:rsidP="002F79F5">
            <w:r w:rsidRPr="00326E4F">
              <w:t>Opdracht:</w:t>
            </w:r>
          </w:p>
        </w:tc>
        <w:tc>
          <w:tcPr>
            <w:tcW w:w="4144" w:type="dxa"/>
          </w:tcPr>
          <w:p w14:paraId="63855A1A" w14:textId="77777777" w:rsidR="003C4CE8" w:rsidRPr="00326E4F" w:rsidRDefault="000F073A" w:rsidP="002F79F5">
            <w:ins w:id="0" w:author="Bart Janisse" w:date="2013-11-13T20:30:00Z">
              <w:r>
                <w:t>Business case robot simulatie</w:t>
              </w:r>
            </w:ins>
            <w:del w:id="1" w:author="Bart Janisse" w:date="2013-11-13T20:30:00Z">
              <w:r w:rsidR="006E7B87" w:rsidDel="000F073A">
                <w:delText>Casus</w:delText>
              </w:r>
            </w:del>
          </w:p>
        </w:tc>
      </w:tr>
      <w:tr w:rsidR="003C4CE8" w:rsidRPr="00326E4F" w14:paraId="3F5899B7" w14:textId="77777777" w:rsidTr="00BC332C">
        <w:tc>
          <w:tcPr>
            <w:tcW w:w="3227" w:type="dxa"/>
          </w:tcPr>
          <w:p w14:paraId="2E167C5E" w14:textId="77777777" w:rsidR="003C4CE8" w:rsidRPr="00326E4F" w:rsidRDefault="00E1546C" w:rsidP="002F79F5">
            <w:r w:rsidRPr="00326E4F">
              <w:t>Begeleider</w:t>
            </w:r>
            <w:r w:rsidR="003C4CE8" w:rsidRPr="00326E4F">
              <w:t>:</w:t>
            </w:r>
          </w:p>
        </w:tc>
        <w:tc>
          <w:tcPr>
            <w:tcW w:w="4144" w:type="dxa"/>
          </w:tcPr>
          <w:p w14:paraId="2FADF339" w14:textId="77777777" w:rsidR="000F073A" w:rsidRPr="00326E4F" w:rsidRDefault="000F073A" w:rsidP="002F79F5">
            <w:pPr>
              <w:rPr>
                <w:rFonts w:cs="Arial"/>
              </w:rPr>
            </w:pPr>
            <w:ins w:id="2" w:author="Bart Janisse" w:date="2013-11-13T20:29:00Z">
              <w:r>
                <w:t>Erik van der Schriek (docent)</w:t>
              </w:r>
            </w:ins>
          </w:p>
        </w:tc>
      </w:tr>
      <w:tr w:rsidR="003C4CE8" w:rsidRPr="00326E4F" w14:paraId="3C5F6514" w14:textId="77777777" w:rsidTr="00BC332C">
        <w:tc>
          <w:tcPr>
            <w:tcW w:w="3227" w:type="dxa"/>
          </w:tcPr>
          <w:p w14:paraId="450DCA50" w14:textId="77777777" w:rsidR="003C4CE8" w:rsidRPr="00326E4F" w:rsidRDefault="003C4CE8" w:rsidP="002F79F5">
            <w:r w:rsidRPr="00326E4F">
              <w:t>Instelling:</w:t>
            </w:r>
          </w:p>
        </w:tc>
        <w:tc>
          <w:tcPr>
            <w:tcW w:w="4144" w:type="dxa"/>
          </w:tcPr>
          <w:p w14:paraId="3D1727D2" w14:textId="77777777" w:rsidR="003C4CE8" w:rsidRPr="00326E4F" w:rsidRDefault="006E7B87" w:rsidP="002F79F5">
            <w:ins w:id="3" w:author="Bart Janisse" w:date="2013-11-13T20:28:00Z">
              <w:r>
                <w:t>Fontys hogeschool Eindhoven</w:t>
              </w:r>
            </w:ins>
          </w:p>
        </w:tc>
      </w:tr>
      <w:tr w:rsidR="003C4CE8" w:rsidRPr="00326E4F" w14:paraId="294EE429" w14:textId="77777777" w:rsidTr="00BC332C">
        <w:tc>
          <w:tcPr>
            <w:tcW w:w="3227" w:type="dxa"/>
          </w:tcPr>
          <w:p w14:paraId="32B5762D" w14:textId="77777777" w:rsidR="003C4CE8" w:rsidRPr="00326E4F" w:rsidRDefault="003C4CE8" w:rsidP="002F79F5">
            <w:r w:rsidRPr="00326E4F">
              <w:t>Studie:</w:t>
            </w:r>
          </w:p>
        </w:tc>
        <w:tc>
          <w:tcPr>
            <w:tcW w:w="4144" w:type="dxa"/>
          </w:tcPr>
          <w:p w14:paraId="768361E1" w14:textId="77777777" w:rsidR="003C4CE8" w:rsidRPr="00326E4F" w:rsidRDefault="006E7B87" w:rsidP="002F79F5">
            <w:r>
              <w:t>ICT &amp; Technology</w:t>
            </w:r>
          </w:p>
        </w:tc>
      </w:tr>
      <w:tr w:rsidR="003C4CE8" w:rsidRPr="00326E4F" w14:paraId="0E3788C8" w14:textId="77777777" w:rsidTr="00BC332C">
        <w:tc>
          <w:tcPr>
            <w:tcW w:w="3227" w:type="dxa"/>
          </w:tcPr>
          <w:p w14:paraId="5293B044" w14:textId="77777777" w:rsidR="003C4CE8" w:rsidRPr="00326E4F" w:rsidRDefault="003C4CE8" w:rsidP="002F79F5">
            <w:r w:rsidRPr="00326E4F">
              <w:t>Schooljaar:</w:t>
            </w:r>
          </w:p>
        </w:tc>
        <w:tc>
          <w:tcPr>
            <w:tcW w:w="4144" w:type="dxa"/>
          </w:tcPr>
          <w:p w14:paraId="06DE0376" w14:textId="77777777" w:rsidR="003C4CE8" w:rsidRPr="00326E4F" w:rsidRDefault="006E7B87" w:rsidP="002F79F5">
            <w:r>
              <w:t>2013 - 2014</w:t>
            </w:r>
          </w:p>
        </w:tc>
      </w:tr>
      <w:tr w:rsidR="003C4CE8" w:rsidRPr="00326E4F" w14:paraId="3EFFE417" w14:textId="77777777" w:rsidTr="00BC332C">
        <w:tc>
          <w:tcPr>
            <w:tcW w:w="3227" w:type="dxa"/>
          </w:tcPr>
          <w:p w14:paraId="03871C01" w14:textId="77777777" w:rsidR="003C4CE8" w:rsidRPr="00326E4F" w:rsidRDefault="003C4CE8" w:rsidP="002F79F5">
            <w:r w:rsidRPr="00326E4F">
              <w:t>Datum:</w:t>
            </w:r>
          </w:p>
        </w:tc>
        <w:tc>
          <w:tcPr>
            <w:tcW w:w="4144" w:type="dxa"/>
          </w:tcPr>
          <w:p w14:paraId="714A0071" w14:textId="77777777" w:rsidR="003C4CE8" w:rsidRPr="00326E4F" w:rsidRDefault="003C4CE8" w:rsidP="002F79F5"/>
        </w:tc>
      </w:tr>
      <w:tr w:rsidR="003C4CE8" w:rsidRPr="00326E4F" w14:paraId="33CCD597" w14:textId="77777777" w:rsidTr="00BC332C">
        <w:tc>
          <w:tcPr>
            <w:tcW w:w="3227" w:type="dxa"/>
          </w:tcPr>
          <w:p w14:paraId="79DE15B4" w14:textId="77777777" w:rsidR="003C4CE8" w:rsidRPr="00326E4F" w:rsidRDefault="00E1546C" w:rsidP="002F79F5">
            <w:r w:rsidRPr="00326E4F">
              <w:t>Student</w:t>
            </w:r>
            <w:r w:rsidR="003C4CE8" w:rsidRPr="00326E4F">
              <w:t>:</w:t>
            </w:r>
          </w:p>
        </w:tc>
        <w:tc>
          <w:tcPr>
            <w:tcW w:w="4144" w:type="dxa"/>
          </w:tcPr>
          <w:p w14:paraId="57F381F1" w14:textId="77777777" w:rsidR="003C4CE8" w:rsidRPr="00326E4F" w:rsidRDefault="006E7B87" w:rsidP="002F79F5">
            <w:r>
              <w:t xml:space="preserve">Bart Janisse / Patrick van ieperen </w:t>
            </w:r>
          </w:p>
        </w:tc>
      </w:tr>
      <w:tr w:rsidR="003C4CE8" w:rsidRPr="00326E4F" w14:paraId="524C84CC" w14:textId="77777777" w:rsidTr="00BC332C">
        <w:tc>
          <w:tcPr>
            <w:tcW w:w="3227" w:type="dxa"/>
          </w:tcPr>
          <w:p w14:paraId="542ACFEE" w14:textId="77777777" w:rsidR="003C4CE8" w:rsidRPr="00D41B20" w:rsidRDefault="00E1546C" w:rsidP="002F79F5">
            <w:r w:rsidRPr="00D41B20">
              <w:t>Studentnummer:</w:t>
            </w:r>
          </w:p>
        </w:tc>
        <w:tc>
          <w:tcPr>
            <w:tcW w:w="4144" w:type="dxa"/>
          </w:tcPr>
          <w:p w14:paraId="0977C1A5" w14:textId="77777777" w:rsidR="003C4CE8" w:rsidRPr="00326E4F" w:rsidRDefault="006E7B87" w:rsidP="002F79F5">
            <w:r w:rsidRPr="006E7B87">
              <w:t>2213829</w:t>
            </w:r>
            <w:r>
              <w:t xml:space="preserve"> / </w:t>
            </w:r>
            <w:ins w:id="4" w:author="Bart Janisse" w:date="2013-11-13T20:33:00Z">
              <w:r w:rsidR="000F073A">
                <w:t>123456</w:t>
              </w:r>
            </w:ins>
          </w:p>
        </w:tc>
      </w:tr>
      <w:tr w:rsidR="003C4CE8" w:rsidRPr="00326E4F" w14:paraId="36434461" w14:textId="77777777" w:rsidTr="00BC332C">
        <w:tc>
          <w:tcPr>
            <w:tcW w:w="3227" w:type="dxa"/>
          </w:tcPr>
          <w:p w14:paraId="5C8F663E" w14:textId="77777777" w:rsidR="003C4CE8" w:rsidRPr="00326E4F" w:rsidRDefault="004D4356" w:rsidP="002F79F5">
            <w:r w:rsidRPr="00326E4F">
              <w:t>Correspondent</w:t>
            </w:r>
            <w:r>
              <w:t>ie</w:t>
            </w:r>
            <w:r w:rsidRPr="00326E4F">
              <w:t xml:space="preserve"> email</w:t>
            </w:r>
            <w:r w:rsidR="003C4CE8" w:rsidRPr="00326E4F">
              <w:t>:</w:t>
            </w:r>
          </w:p>
        </w:tc>
        <w:commentRangeStart w:id="5"/>
        <w:tc>
          <w:tcPr>
            <w:tcW w:w="4144" w:type="dxa"/>
          </w:tcPr>
          <w:p w14:paraId="04523417" w14:textId="77777777" w:rsidR="003C4CE8" w:rsidRDefault="006E7B87" w:rsidP="002F79F5">
            <w:r>
              <w:fldChar w:fldCharType="begin"/>
            </w:r>
            <w:r>
              <w:instrText xml:space="preserve"> HYPERLINK "mailto:b.janisse@fontys.student.nl" </w:instrText>
            </w:r>
            <w:r>
              <w:fldChar w:fldCharType="separate"/>
            </w:r>
            <w:r w:rsidRPr="00864186">
              <w:rPr>
                <w:rStyle w:val="Hyperlink"/>
                <w:rFonts w:cs="Arial"/>
              </w:rPr>
              <w:t>b.janisse@fontys.student.nl</w:t>
            </w:r>
            <w:r>
              <w:fldChar w:fldCharType="end"/>
            </w:r>
            <w:commentRangeEnd w:id="5"/>
            <w:r>
              <w:rPr>
                <w:rStyle w:val="CommentReference"/>
              </w:rPr>
              <w:commentReference w:id="5"/>
            </w:r>
          </w:p>
          <w:p w14:paraId="60A5087B" w14:textId="77777777" w:rsidR="006E7B87" w:rsidRPr="00326E4F" w:rsidRDefault="006E7B87" w:rsidP="002F79F5"/>
        </w:tc>
      </w:tr>
    </w:tbl>
    <w:p w14:paraId="4DA31414" w14:textId="77777777" w:rsidR="003C4CE8" w:rsidRPr="00326E4F" w:rsidRDefault="003C4CE8" w:rsidP="002F79F5"/>
    <w:p w14:paraId="0446311D" w14:textId="77777777" w:rsidR="003C4CE8" w:rsidRPr="00326E4F" w:rsidRDefault="003C4CE8" w:rsidP="002F79F5"/>
    <w:p w14:paraId="13D6E3F4" w14:textId="77777777" w:rsidR="003C4CE8" w:rsidRPr="00326E4F" w:rsidRDefault="003C4CE8" w:rsidP="002F79F5"/>
    <w:p w14:paraId="35F3C6E2" w14:textId="77777777" w:rsidR="003C4CE8" w:rsidRPr="00326E4F" w:rsidRDefault="003C4CE8" w:rsidP="002F79F5"/>
    <w:p w14:paraId="64218B44" w14:textId="77777777" w:rsidR="003C4CE8" w:rsidRPr="00326E4F" w:rsidRDefault="003C4CE8" w:rsidP="002F79F5"/>
    <w:p w14:paraId="75E88E42" w14:textId="77777777" w:rsidR="003C4CE8" w:rsidRPr="00326E4F" w:rsidRDefault="003C4CE8" w:rsidP="002F79F5"/>
    <w:p w14:paraId="75A68304" w14:textId="77777777" w:rsidR="003C4CE8" w:rsidRPr="00326E4F" w:rsidRDefault="003C4CE8" w:rsidP="002F79F5"/>
    <w:p w14:paraId="0FFD3933" w14:textId="77777777" w:rsidR="003C4CE8" w:rsidRPr="00326E4F" w:rsidRDefault="003C4CE8" w:rsidP="002F79F5"/>
    <w:p w14:paraId="0088200A" w14:textId="77777777" w:rsidR="003C4CE8" w:rsidRPr="00326E4F" w:rsidRDefault="003C4CE8" w:rsidP="002F79F5"/>
    <w:p w14:paraId="0141D031" w14:textId="77777777" w:rsidR="003C4CE8" w:rsidRPr="00326E4F" w:rsidRDefault="003C4CE8" w:rsidP="002F79F5"/>
    <w:p w14:paraId="54DC8FE3" w14:textId="77777777" w:rsidR="003C4CE8" w:rsidRPr="00326E4F" w:rsidRDefault="003C4CE8" w:rsidP="002F79F5"/>
    <w:p w14:paraId="2C88E39F" w14:textId="77777777" w:rsidR="003C4CE8" w:rsidRPr="00326E4F" w:rsidRDefault="003C4CE8" w:rsidP="002F79F5"/>
    <w:p w14:paraId="1A91286D" w14:textId="77777777" w:rsidR="003C4CE8" w:rsidRPr="00326E4F" w:rsidRDefault="003C4CE8" w:rsidP="002F79F5"/>
    <w:p w14:paraId="4DC89305" w14:textId="77777777" w:rsidR="003C4CE8" w:rsidRPr="00326E4F" w:rsidRDefault="003C4CE8" w:rsidP="002F79F5"/>
    <w:p w14:paraId="22BD1437" w14:textId="77777777" w:rsidR="003C4CE8" w:rsidRPr="00326E4F" w:rsidRDefault="003C4CE8" w:rsidP="002F79F5"/>
    <w:p w14:paraId="4ABD3CF3" w14:textId="77777777" w:rsidR="003C4CE8" w:rsidRPr="00326E4F" w:rsidRDefault="003C4CE8" w:rsidP="002F79F5"/>
    <w:p w14:paraId="58D80E3E" w14:textId="77777777" w:rsidR="003C4CE8" w:rsidRPr="00326E4F" w:rsidRDefault="003C4CE8" w:rsidP="002F79F5"/>
    <w:p w14:paraId="73A743CD" w14:textId="77777777" w:rsidR="003C4CE8" w:rsidRPr="00326E4F" w:rsidRDefault="003C4CE8" w:rsidP="002F79F5"/>
    <w:p w14:paraId="72E10329" w14:textId="77777777" w:rsidR="003C4CE8" w:rsidRPr="00326E4F" w:rsidRDefault="003C4CE8" w:rsidP="002F79F5"/>
    <w:p w14:paraId="3D43271E" w14:textId="77777777" w:rsidR="003C4CE8" w:rsidRPr="00326E4F" w:rsidRDefault="003C4CE8" w:rsidP="002F79F5"/>
    <w:p w14:paraId="5440810A" w14:textId="77777777" w:rsidR="003C4CE8" w:rsidRPr="00326E4F" w:rsidRDefault="003C4CE8" w:rsidP="002F79F5"/>
    <w:p w14:paraId="0F6F704C" w14:textId="77777777" w:rsidR="003C4CE8" w:rsidRPr="00326E4F" w:rsidRDefault="003C4CE8" w:rsidP="002F79F5">
      <w:pPr>
        <w:sectPr w:rsidR="003C4CE8" w:rsidRPr="00326E4F" w:rsidSect="005B36D9">
          <w:pgSz w:w="11906" w:h="16838" w:code="9"/>
          <w:pgMar w:top="1985" w:right="1440" w:bottom="1843" w:left="1440" w:header="709" w:footer="618" w:gutter="0"/>
          <w:pgNumType w:start="1"/>
          <w:cols w:space="708"/>
          <w:titlePg/>
          <w:docGrid w:linePitch="360"/>
        </w:sectPr>
      </w:pPr>
    </w:p>
    <w:p w14:paraId="4133BD6B" w14:textId="79845677" w:rsidR="007E7477" w:rsidRPr="00326E4F" w:rsidRDefault="003B464F" w:rsidP="00C05D13">
      <w:pPr>
        <w:pStyle w:val="NoSpacing"/>
        <w:jc w:val="center"/>
      </w:pPr>
      <w:r w:rsidRPr="00326E4F">
        <w:t>Inhoudsopgave</w:t>
      </w:r>
    </w:p>
    <w:p w14:paraId="78F69958" w14:textId="77777777" w:rsidR="002229D6" w:rsidRPr="00326E4F" w:rsidRDefault="002229D6" w:rsidP="002F79F5">
      <w:pPr>
        <w:pStyle w:val="NoSpacing"/>
      </w:pPr>
    </w:p>
    <w:p w14:paraId="2FB8A4B2" w14:textId="77777777" w:rsidR="00DA3412" w:rsidRDefault="006E67D4">
      <w:pPr>
        <w:pStyle w:val="TOC1"/>
        <w:rPr>
          <w:rFonts w:asciiTheme="minorHAnsi" w:eastAsiaTheme="minorEastAsia" w:hAnsiTheme="minorHAnsi" w:cstheme="minorBidi"/>
          <w:b w:val="0"/>
          <w:color w:val="auto"/>
          <w:sz w:val="22"/>
          <w:szCs w:val="22"/>
        </w:rPr>
      </w:pPr>
      <w:r>
        <w:rPr>
          <w:b w:val="0"/>
        </w:rPr>
        <w:fldChar w:fldCharType="begin"/>
      </w:r>
      <w:r>
        <w:rPr>
          <w:b w:val="0"/>
        </w:rPr>
        <w:instrText xml:space="preserve"> TOC \o "1-2" \h \z \u </w:instrText>
      </w:r>
      <w:r>
        <w:rPr>
          <w:b w:val="0"/>
        </w:rPr>
        <w:fldChar w:fldCharType="separate"/>
      </w:r>
      <w:hyperlink w:anchor="_Toc374467938" w:history="1">
        <w:r w:rsidR="00DA3412" w:rsidRPr="00B30983">
          <w:rPr>
            <w:rStyle w:val="Hyperlink"/>
          </w:rPr>
          <w:t>1</w:t>
        </w:r>
        <w:r w:rsidR="00DA3412">
          <w:rPr>
            <w:rFonts w:asciiTheme="minorHAnsi" w:eastAsiaTheme="minorEastAsia" w:hAnsiTheme="minorHAnsi" w:cstheme="minorBidi"/>
            <w:b w:val="0"/>
            <w:color w:val="auto"/>
            <w:sz w:val="22"/>
            <w:szCs w:val="22"/>
          </w:rPr>
          <w:tab/>
        </w:r>
        <w:r w:rsidR="00DA3412" w:rsidRPr="00B30983">
          <w:rPr>
            <w:rStyle w:val="Hyperlink"/>
          </w:rPr>
          <w:t>Wijzigingshistorie</w:t>
        </w:r>
        <w:r w:rsidR="00DA3412">
          <w:rPr>
            <w:webHidden/>
          </w:rPr>
          <w:tab/>
        </w:r>
        <w:r w:rsidR="00DA3412">
          <w:rPr>
            <w:webHidden/>
          </w:rPr>
          <w:fldChar w:fldCharType="begin"/>
        </w:r>
        <w:r w:rsidR="00DA3412">
          <w:rPr>
            <w:webHidden/>
          </w:rPr>
          <w:instrText xml:space="preserve"> PAGEREF _Toc374467938 \h </w:instrText>
        </w:r>
        <w:r w:rsidR="00DA3412">
          <w:rPr>
            <w:webHidden/>
          </w:rPr>
        </w:r>
        <w:r w:rsidR="00DA3412">
          <w:rPr>
            <w:webHidden/>
          </w:rPr>
          <w:fldChar w:fldCharType="separate"/>
        </w:r>
        <w:r w:rsidR="00DA3412">
          <w:rPr>
            <w:webHidden/>
          </w:rPr>
          <w:t>2</w:t>
        </w:r>
        <w:r w:rsidR="00DA3412">
          <w:rPr>
            <w:webHidden/>
          </w:rPr>
          <w:fldChar w:fldCharType="end"/>
        </w:r>
      </w:hyperlink>
    </w:p>
    <w:p w14:paraId="5993121C" w14:textId="77777777" w:rsidR="00DA3412" w:rsidRDefault="000E15DF">
      <w:pPr>
        <w:pStyle w:val="TOC1"/>
        <w:rPr>
          <w:rFonts w:asciiTheme="minorHAnsi" w:eastAsiaTheme="minorEastAsia" w:hAnsiTheme="minorHAnsi" w:cstheme="minorBidi"/>
          <w:b w:val="0"/>
          <w:color w:val="auto"/>
          <w:sz w:val="22"/>
          <w:szCs w:val="22"/>
        </w:rPr>
      </w:pPr>
      <w:hyperlink w:anchor="_Toc374467939" w:history="1">
        <w:r w:rsidR="00DA3412" w:rsidRPr="00B30983">
          <w:rPr>
            <w:rStyle w:val="Hyperlink"/>
          </w:rPr>
          <w:t>2</w:t>
        </w:r>
        <w:r w:rsidR="00DA3412">
          <w:rPr>
            <w:rFonts w:asciiTheme="minorHAnsi" w:eastAsiaTheme="minorEastAsia" w:hAnsiTheme="minorHAnsi" w:cstheme="minorBidi"/>
            <w:b w:val="0"/>
            <w:color w:val="auto"/>
            <w:sz w:val="22"/>
            <w:szCs w:val="22"/>
          </w:rPr>
          <w:tab/>
        </w:r>
        <w:r w:rsidR="00DA3412" w:rsidRPr="00B30983">
          <w:rPr>
            <w:rStyle w:val="Hyperlink"/>
          </w:rPr>
          <w:t>Inleiding</w:t>
        </w:r>
        <w:r w:rsidR="00DA3412">
          <w:rPr>
            <w:webHidden/>
          </w:rPr>
          <w:tab/>
        </w:r>
        <w:r w:rsidR="00DA3412">
          <w:rPr>
            <w:webHidden/>
          </w:rPr>
          <w:fldChar w:fldCharType="begin"/>
        </w:r>
        <w:r w:rsidR="00DA3412">
          <w:rPr>
            <w:webHidden/>
          </w:rPr>
          <w:instrText xml:space="preserve"> PAGEREF _Toc374467939 \h </w:instrText>
        </w:r>
        <w:r w:rsidR="00DA3412">
          <w:rPr>
            <w:webHidden/>
          </w:rPr>
        </w:r>
        <w:r w:rsidR="00DA3412">
          <w:rPr>
            <w:webHidden/>
          </w:rPr>
          <w:fldChar w:fldCharType="separate"/>
        </w:r>
        <w:r w:rsidR="00DA3412">
          <w:rPr>
            <w:webHidden/>
          </w:rPr>
          <w:t>3</w:t>
        </w:r>
        <w:r w:rsidR="00DA3412">
          <w:rPr>
            <w:webHidden/>
          </w:rPr>
          <w:fldChar w:fldCharType="end"/>
        </w:r>
      </w:hyperlink>
    </w:p>
    <w:p w14:paraId="7A2AA704" w14:textId="77777777" w:rsidR="00DA3412" w:rsidRDefault="000E15DF">
      <w:pPr>
        <w:pStyle w:val="TOC2"/>
        <w:tabs>
          <w:tab w:val="left" w:pos="567"/>
          <w:tab w:val="right" w:leader="dot" w:pos="9016"/>
        </w:tabs>
        <w:rPr>
          <w:rFonts w:asciiTheme="minorHAnsi" w:eastAsiaTheme="minorEastAsia" w:hAnsiTheme="minorHAnsi" w:cstheme="minorBidi"/>
          <w:noProof/>
          <w:color w:val="auto"/>
          <w:sz w:val="22"/>
          <w:szCs w:val="22"/>
        </w:rPr>
      </w:pPr>
      <w:hyperlink w:anchor="_Toc374467940" w:history="1">
        <w:r w:rsidR="00DA3412" w:rsidRPr="00B30983">
          <w:rPr>
            <w:rStyle w:val="Hyperlink"/>
            <w:noProof/>
          </w:rPr>
          <w:t>2.1</w:t>
        </w:r>
        <w:r w:rsidR="00DA3412">
          <w:rPr>
            <w:rFonts w:asciiTheme="minorHAnsi" w:eastAsiaTheme="minorEastAsia" w:hAnsiTheme="minorHAnsi" w:cstheme="minorBidi"/>
            <w:noProof/>
            <w:color w:val="auto"/>
            <w:sz w:val="22"/>
            <w:szCs w:val="22"/>
          </w:rPr>
          <w:tab/>
        </w:r>
        <w:r w:rsidR="00DA3412" w:rsidRPr="00B30983">
          <w:rPr>
            <w:rStyle w:val="Hyperlink"/>
            <w:noProof/>
          </w:rPr>
          <w:t>doel</w:t>
        </w:r>
        <w:r w:rsidR="00DA3412">
          <w:rPr>
            <w:noProof/>
            <w:webHidden/>
          </w:rPr>
          <w:tab/>
        </w:r>
        <w:r w:rsidR="00DA3412">
          <w:rPr>
            <w:noProof/>
            <w:webHidden/>
          </w:rPr>
          <w:fldChar w:fldCharType="begin"/>
        </w:r>
        <w:r w:rsidR="00DA3412">
          <w:rPr>
            <w:noProof/>
            <w:webHidden/>
          </w:rPr>
          <w:instrText xml:space="preserve"> PAGEREF _Toc374467940 \h </w:instrText>
        </w:r>
        <w:r w:rsidR="00DA3412">
          <w:rPr>
            <w:noProof/>
            <w:webHidden/>
          </w:rPr>
        </w:r>
        <w:r w:rsidR="00DA3412">
          <w:rPr>
            <w:noProof/>
            <w:webHidden/>
          </w:rPr>
          <w:fldChar w:fldCharType="separate"/>
        </w:r>
        <w:r w:rsidR="00DA3412">
          <w:rPr>
            <w:noProof/>
            <w:webHidden/>
          </w:rPr>
          <w:t>3</w:t>
        </w:r>
        <w:r w:rsidR="00DA3412">
          <w:rPr>
            <w:noProof/>
            <w:webHidden/>
          </w:rPr>
          <w:fldChar w:fldCharType="end"/>
        </w:r>
      </w:hyperlink>
    </w:p>
    <w:p w14:paraId="51564567" w14:textId="77777777" w:rsidR="00DA3412" w:rsidRDefault="000E15DF">
      <w:pPr>
        <w:pStyle w:val="TOC2"/>
        <w:tabs>
          <w:tab w:val="left" w:pos="567"/>
          <w:tab w:val="right" w:leader="dot" w:pos="9016"/>
        </w:tabs>
        <w:rPr>
          <w:rFonts w:asciiTheme="minorHAnsi" w:eastAsiaTheme="minorEastAsia" w:hAnsiTheme="minorHAnsi" w:cstheme="minorBidi"/>
          <w:noProof/>
          <w:color w:val="auto"/>
          <w:sz w:val="22"/>
          <w:szCs w:val="22"/>
        </w:rPr>
      </w:pPr>
      <w:hyperlink w:anchor="_Toc374467941" w:history="1">
        <w:r w:rsidR="00DA3412" w:rsidRPr="00B30983">
          <w:rPr>
            <w:rStyle w:val="Hyperlink"/>
            <w:noProof/>
          </w:rPr>
          <w:t>2.2</w:t>
        </w:r>
        <w:r w:rsidR="00DA3412">
          <w:rPr>
            <w:rFonts w:asciiTheme="minorHAnsi" w:eastAsiaTheme="minorEastAsia" w:hAnsiTheme="minorHAnsi" w:cstheme="minorBidi"/>
            <w:noProof/>
            <w:color w:val="auto"/>
            <w:sz w:val="22"/>
            <w:szCs w:val="22"/>
          </w:rPr>
          <w:tab/>
        </w:r>
        <w:r w:rsidR="00DA3412" w:rsidRPr="00B30983">
          <w:rPr>
            <w:rStyle w:val="Hyperlink"/>
            <w:noProof/>
          </w:rPr>
          <w:t>Definities en afkortingen</w:t>
        </w:r>
        <w:r w:rsidR="00DA3412">
          <w:rPr>
            <w:noProof/>
            <w:webHidden/>
          </w:rPr>
          <w:tab/>
        </w:r>
        <w:r w:rsidR="00DA3412">
          <w:rPr>
            <w:noProof/>
            <w:webHidden/>
          </w:rPr>
          <w:fldChar w:fldCharType="begin"/>
        </w:r>
        <w:r w:rsidR="00DA3412">
          <w:rPr>
            <w:noProof/>
            <w:webHidden/>
          </w:rPr>
          <w:instrText xml:space="preserve"> PAGEREF _Toc374467941 \h </w:instrText>
        </w:r>
        <w:r w:rsidR="00DA3412">
          <w:rPr>
            <w:noProof/>
            <w:webHidden/>
          </w:rPr>
        </w:r>
        <w:r w:rsidR="00DA3412">
          <w:rPr>
            <w:noProof/>
            <w:webHidden/>
          </w:rPr>
          <w:fldChar w:fldCharType="separate"/>
        </w:r>
        <w:r w:rsidR="00DA3412">
          <w:rPr>
            <w:noProof/>
            <w:webHidden/>
          </w:rPr>
          <w:t>3</w:t>
        </w:r>
        <w:r w:rsidR="00DA3412">
          <w:rPr>
            <w:noProof/>
            <w:webHidden/>
          </w:rPr>
          <w:fldChar w:fldCharType="end"/>
        </w:r>
      </w:hyperlink>
    </w:p>
    <w:p w14:paraId="75B1717B" w14:textId="77777777" w:rsidR="00DA3412" w:rsidRDefault="000E15DF">
      <w:pPr>
        <w:pStyle w:val="TOC1"/>
        <w:rPr>
          <w:rFonts w:asciiTheme="minorHAnsi" w:eastAsiaTheme="minorEastAsia" w:hAnsiTheme="minorHAnsi" w:cstheme="minorBidi"/>
          <w:b w:val="0"/>
          <w:color w:val="auto"/>
          <w:sz w:val="22"/>
          <w:szCs w:val="22"/>
        </w:rPr>
      </w:pPr>
      <w:hyperlink w:anchor="_Toc374467942" w:history="1">
        <w:r w:rsidR="00DA3412" w:rsidRPr="00B30983">
          <w:rPr>
            <w:rStyle w:val="Hyperlink"/>
          </w:rPr>
          <w:t>3</w:t>
        </w:r>
        <w:r w:rsidR="00DA3412">
          <w:rPr>
            <w:rFonts w:asciiTheme="minorHAnsi" w:eastAsiaTheme="minorEastAsia" w:hAnsiTheme="minorHAnsi" w:cstheme="minorBidi"/>
            <w:b w:val="0"/>
            <w:color w:val="auto"/>
            <w:sz w:val="22"/>
            <w:szCs w:val="22"/>
          </w:rPr>
          <w:tab/>
        </w:r>
        <w:r w:rsidR="00DA3412" w:rsidRPr="00B30983">
          <w:rPr>
            <w:rStyle w:val="Hyperlink"/>
          </w:rPr>
          <w:t>Requirements</w:t>
        </w:r>
        <w:r w:rsidR="00DA3412">
          <w:rPr>
            <w:webHidden/>
          </w:rPr>
          <w:tab/>
        </w:r>
        <w:r w:rsidR="00DA3412">
          <w:rPr>
            <w:webHidden/>
          </w:rPr>
          <w:fldChar w:fldCharType="begin"/>
        </w:r>
        <w:r w:rsidR="00DA3412">
          <w:rPr>
            <w:webHidden/>
          </w:rPr>
          <w:instrText xml:space="preserve"> PAGEREF _Toc374467942 \h </w:instrText>
        </w:r>
        <w:r w:rsidR="00DA3412">
          <w:rPr>
            <w:webHidden/>
          </w:rPr>
        </w:r>
        <w:r w:rsidR="00DA3412">
          <w:rPr>
            <w:webHidden/>
          </w:rPr>
          <w:fldChar w:fldCharType="separate"/>
        </w:r>
        <w:r w:rsidR="00DA3412">
          <w:rPr>
            <w:webHidden/>
          </w:rPr>
          <w:t>4</w:t>
        </w:r>
        <w:r w:rsidR="00DA3412">
          <w:rPr>
            <w:webHidden/>
          </w:rPr>
          <w:fldChar w:fldCharType="end"/>
        </w:r>
      </w:hyperlink>
    </w:p>
    <w:p w14:paraId="335B7F8F" w14:textId="77777777" w:rsidR="00DA3412" w:rsidRDefault="000E15DF">
      <w:pPr>
        <w:pStyle w:val="TOC2"/>
        <w:tabs>
          <w:tab w:val="left" w:pos="567"/>
          <w:tab w:val="right" w:leader="dot" w:pos="9016"/>
        </w:tabs>
        <w:rPr>
          <w:rFonts w:asciiTheme="minorHAnsi" w:eastAsiaTheme="minorEastAsia" w:hAnsiTheme="minorHAnsi" w:cstheme="minorBidi"/>
          <w:noProof/>
          <w:color w:val="auto"/>
          <w:sz w:val="22"/>
          <w:szCs w:val="22"/>
        </w:rPr>
      </w:pPr>
      <w:hyperlink w:anchor="_Toc374467943" w:history="1">
        <w:r w:rsidR="00DA3412" w:rsidRPr="00B30983">
          <w:rPr>
            <w:rStyle w:val="Hyperlink"/>
            <w:noProof/>
          </w:rPr>
          <w:t>3.1</w:t>
        </w:r>
        <w:r w:rsidR="00DA3412">
          <w:rPr>
            <w:rFonts w:asciiTheme="minorHAnsi" w:eastAsiaTheme="minorEastAsia" w:hAnsiTheme="minorHAnsi" w:cstheme="minorBidi"/>
            <w:noProof/>
            <w:color w:val="auto"/>
            <w:sz w:val="22"/>
            <w:szCs w:val="22"/>
          </w:rPr>
          <w:tab/>
        </w:r>
        <w:r w:rsidR="00DA3412" w:rsidRPr="00B30983">
          <w:rPr>
            <w:rStyle w:val="Hyperlink"/>
            <w:noProof/>
          </w:rPr>
          <w:t>Niet functionele requirements</w:t>
        </w:r>
        <w:r w:rsidR="00DA3412">
          <w:rPr>
            <w:noProof/>
            <w:webHidden/>
          </w:rPr>
          <w:tab/>
        </w:r>
        <w:r w:rsidR="00DA3412">
          <w:rPr>
            <w:noProof/>
            <w:webHidden/>
          </w:rPr>
          <w:fldChar w:fldCharType="begin"/>
        </w:r>
        <w:r w:rsidR="00DA3412">
          <w:rPr>
            <w:noProof/>
            <w:webHidden/>
          </w:rPr>
          <w:instrText xml:space="preserve"> PAGEREF _Toc374467943 \h </w:instrText>
        </w:r>
        <w:r w:rsidR="00DA3412">
          <w:rPr>
            <w:noProof/>
            <w:webHidden/>
          </w:rPr>
        </w:r>
        <w:r w:rsidR="00DA3412">
          <w:rPr>
            <w:noProof/>
            <w:webHidden/>
          </w:rPr>
          <w:fldChar w:fldCharType="separate"/>
        </w:r>
        <w:r w:rsidR="00DA3412">
          <w:rPr>
            <w:noProof/>
            <w:webHidden/>
          </w:rPr>
          <w:t>4</w:t>
        </w:r>
        <w:r w:rsidR="00DA3412">
          <w:rPr>
            <w:noProof/>
            <w:webHidden/>
          </w:rPr>
          <w:fldChar w:fldCharType="end"/>
        </w:r>
      </w:hyperlink>
    </w:p>
    <w:p w14:paraId="58395ECC" w14:textId="77777777" w:rsidR="00DA3412" w:rsidRDefault="000E15DF">
      <w:pPr>
        <w:pStyle w:val="TOC2"/>
        <w:tabs>
          <w:tab w:val="left" w:pos="567"/>
          <w:tab w:val="right" w:leader="dot" w:pos="9016"/>
        </w:tabs>
        <w:rPr>
          <w:rFonts w:asciiTheme="minorHAnsi" w:eastAsiaTheme="minorEastAsia" w:hAnsiTheme="minorHAnsi" w:cstheme="minorBidi"/>
          <w:noProof/>
          <w:color w:val="auto"/>
          <w:sz w:val="22"/>
          <w:szCs w:val="22"/>
        </w:rPr>
      </w:pPr>
      <w:hyperlink w:anchor="_Toc374467944" w:history="1">
        <w:r w:rsidR="00DA3412" w:rsidRPr="00B30983">
          <w:rPr>
            <w:rStyle w:val="Hyperlink"/>
            <w:noProof/>
          </w:rPr>
          <w:t>3.2</w:t>
        </w:r>
        <w:r w:rsidR="00DA3412">
          <w:rPr>
            <w:rFonts w:asciiTheme="minorHAnsi" w:eastAsiaTheme="minorEastAsia" w:hAnsiTheme="minorHAnsi" w:cstheme="minorBidi"/>
            <w:noProof/>
            <w:color w:val="auto"/>
            <w:sz w:val="22"/>
            <w:szCs w:val="22"/>
          </w:rPr>
          <w:tab/>
        </w:r>
        <w:r w:rsidR="00DA3412" w:rsidRPr="00B30983">
          <w:rPr>
            <w:rStyle w:val="Hyperlink"/>
            <w:noProof/>
          </w:rPr>
          <w:t>Functionele requirements</w:t>
        </w:r>
        <w:r w:rsidR="00DA3412">
          <w:rPr>
            <w:noProof/>
            <w:webHidden/>
          </w:rPr>
          <w:tab/>
        </w:r>
        <w:r w:rsidR="00DA3412">
          <w:rPr>
            <w:noProof/>
            <w:webHidden/>
          </w:rPr>
          <w:fldChar w:fldCharType="begin"/>
        </w:r>
        <w:r w:rsidR="00DA3412">
          <w:rPr>
            <w:noProof/>
            <w:webHidden/>
          </w:rPr>
          <w:instrText xml:space="preserve"> PAGEREF _Toc374467944 \h </w:instrText>
        </w:r>
        <w:r w:rsidR="00DA3412">
          <w:rPr>
            <w:noProof/>
            <w:webHidden/>
          </w:rPr>
        </w:r>
        <w:r w:rsidR="00DA3412">
          <w:rPr>
            <w:noProof/>
            <w:webHidden/>
          </w:rPr>
          <w:fldChar w:fldCharType="separate"/>
        </w:r>
        <w:r w:rsidR="00DA3412">
          <w:rPr>
            <w:noProof/>
            <w:webHidden/>
          </w:rPr>
          <w:t>4</w:t>
        </w:r>
        <w:r w:rsidR="00DA3412">
          <w:rPr>
            <w:noProof/>
            <w:webHidden/>
          </w:rPr>
          <w:fldChar w:fldCharType="end"/>
        </w:r>
      </w:hyperlink>
    </w:p>
    <w:p w14:paraId="2BF6ADC0" w14:textId="77777777" w:rsidR="00DA3412" w:rsidRDefault="000E15DF">
      <w:pPr>
        <w:pStyle w:val="TOC1"/>
        <w:rPr>
          <w:rFonts w:asciiTheme="minorHAnsi" w:eastAsiaTheme="minorEastAsia" w:hAnsiTheme="minorHAnsi" w:cstheme="minorBidi"/>
          <w:b w:val="0"/>
          <w:color w:val="auto"/>
          <w:sz w:val="22"/>
          <w:szCs w:val="22"/>
        </w:rPr>
      </w:pPr>
      <w:hyperlink w:anchor="_Toc374467949" w:history="1">
        <w:r w:rsidR="00DA3412" w:rsidRPr="00B30983">
          <w:rPr>
            <w:rStyle w:val="Hyperlink"/>
          </w:rPr>
          <w:t>4</w:t>
        </w:r>
        <w:r w:rsidR="00DA3412">
          <w:rPr>
            <w:rFonts w:asciiTheme="minorHAnsi" w:eastAsiaTheme="minorEastAsia" w:hAnsiTheme="minorHAnsi" w:cstheme="minorBidi"/>
            <w:b w:val="0"/>
            <w:color w:val="auto"/>
            <w:sz w:val="22"/>
            <w:szCs w:val="22"/>
          </w:rPr>
          <w:tab/>
        </w:r>
        <w:r w:rsidR="00DA3412" w:rsidRPr="00B30983">
          <w:rPr>
            <w:rStyle w:val="Hyperlink"/>
          </w:rPr>
          <w:t>Grenzen van het systeem</w:t>
        </w:r>
        <w:r w:rsidR="00DA3412">
          <w:rPr>
            <w:webHidden/>
          </w:rPr>
          <w:tab/>
        </w:r>
        <w:r w:rsidR="00DA3412">
          <w:rPr>
            <w:webHidden/>
          </w:rPr>
          <w:fldChar w:fldCharType="begin"/>
        </w:r>
        <w:r w:rsidR="00DA3412">
          <w:rPr>
            <w:webHidden/>
          </w:rPr>
          <w:instrText xml:space="preserve"> PAGEREF _Toc374467949 \h </w:instrText>
        </w:r>
        <w:r w:rsidR="00DA3412">
          <w:rPr>
            <w:webHidden/>
          </w:rPr>
        </w:r>
        <w:r w:rsidR="00DA3412">
          <w:rPr>
            <w:webHidden/>
          </w:rPr>
          <w:fldChar w:fldCharType="separate"/>
        </w:r>
        <w:r w:rsidR="00DA3412">
          <w:rPr>
            <w:webHidden/>
          </w:rPr>
          <w:t>6</w:t>
        </w:r>
        <w:r w:rsidR="00DA3412">
          <w:rPr>
            <w:webHidden/>
          </w:rPr>
          <w:fldChar w:fldCharType="end"/>
        </w:r>
      </w:hyperlink>
    </w:p>
    <w:p w14:paraId="317458F8" w14:textId="77777777" w:rsidR="00DA3412" w:rsidRDefault="000E15DF">
      <w:pPr>
        <w:pStyle w:val="TOC2"/>
        <w:tabs>
          <w:tab w:val="left" w:pos="567"/>
          <w:tab w:val="right" w:leader="dot" w:pos="9016"/>
        </w:tabs>
        <w:rPr>
          <w:rFonts w:asciiTheme="minorHAnsi" w:eastAsiaTheme="minorEastAsia" w:hAnsiTheme="minorHAnsi" w:cstheme="minorBidi"/>
          <w:noProof/>
          <w:color w:val="auto"/>
          <w:sz w:val="22"/>
          <w:szCs w:val="22"/>
        </w:rPr>
      </w:pPr>
      <w:hyperlink w:anchor="_Toc374467951" w:history="1">
        <w:r w:rsidR="00DA3412" w:rsidRPr="00B30983">
          <w:rPr>
            <w:rStyle w:val="Hyperlink"/>
            <w:noProof/>
          </w:rPr>
          <w:t>4.1</w:t>
        </w:r>
        <w:r w:rsidR="00DA3412">
          <w:rPr>
            <w:rFonts w:asciiTheme="minorHAnsi" w:eastAsiaTheme="minorEastAsia" w:hAnsiTheme="minorHAnsi" w:cstheme="minorBidi"/>
            <w:noProof/>
            <w:color w:val="auto"/>
            <w:sz w:val="22"/>
            <w:szCs w:val="22"/>
          </w:rPr>
          <w:tab/>
        </w:r>
        <w:r w:rsidR="00DA3412" w:rsidRPr="00B30983">
          <w:rPr>
            <w:rStyle w:val="Hyperlink"/>
            <w:noProof/>
          </w:rPr>
          <w:t>Use cases</w:t>
        </w:r>
        <w:r w:rsidR="00DA3412">
          <w:rPr>
            <w:noProof/>
            <w:webHidden/>
          </w:rPr>
          <w:tab/>
        </w:r>
        <w:r w:rsidR="00DA3412">
          <w:rPr>
            <w:noProof/>
            <w:webHidden/>
          </w:rPr>
          <w:fldChar w:fldCharType="begin"/>
        </w:r>
        <w:r w:rsidR="00DA3412">
          <w:rPr>
            <w:noProof/>
            <w:webHidden/>
          </w:rPr>
          <w:instrText xml:space="preserve"> PAGEREF _Toc374467951 \h </w:instrText>
        </w:r>
        <w:r w:rsidR="00DA3412">
          <w:rPr>
            <w:noProof/>
            <w:webHidden/>
          </w:rPr>
        </w:r>
        <w:r w:rsidR="00DA3412">
          <w:rPr>
            <w:noProof/>
            <w:webHidden/>
          </w:rPr>
          <w:fldChar w:fldCharType="separate"/>
        </w:r>
        <w:r w:rsidR="00DA3412">
          <w:rPr>
            <w:noProof/>
            <w:webHidden/>
          </w:rPr>
          <w:t>6</w:t>
        </w:r>
        <w:r w:rsidR="00DA3412">
          <w:rPr>
            <w:noProof/>
            <w:webHidden/>
          </w:rPr>
          <w:fldChar w:fldCharType="end"/>
        </w:r>
      </w:hyperlink>
    </w:p>
    <w:p w14:paraId="5786011A" w14:textId="77777777" w:rsidR="00DA3412" w:rsidRDefault="000E15DF">
      <w:pPr>
        <w:pStyle w:val="TOC2"/>
        <w:tabs>
          <w:tab w:val="left" w:pos="567"/>
          <w:tab w:val="right" w:leader="dot" w:pos="9016"/>
        </w:tabs>
        <w:rPr>
          <w:rFonts w:asciiTheme="minorHAnsi" w:eastAsiaTheme="minorEastAsia" w:hAnsiTheme="minorHAnsi" w:cstheme="minorBidi"/>
          <w:noProof/>
          <w:color w:val="auto"/>
          <w:sz w:val="22"/>
          <w:szCs w:val="22"/>
        </w:rPr>
      </w:pPr>
      <w:hyperlink w:anchor="_Toc374467952" w:history="1">
        <w:r w:rsidR="00DA3412" w:rsidRPr="00B30983">
          <w:rPr>
            <w:rStyle w:val="Hyperlink"/>
            <w:noProof/>
          </w:rPr>
          <w:t>4.2</w:t>
        </w:r>
        <w:r w:rsidR="00DA3412">
          <w:rPr>
            <w:rFonts w:asciiTheme="minorHAnsi" w:eastAsiaTheme="minorEastAsia" w:hAnsiTheme="minorHAnsi" w:cstheme="minorBidi"/>
            <w:noProof/>
            <w:color w:val="auto"/>
            <w:sz w:val="22"/>
            <w:szCs w:val="22"/>
          </w:rPr>
          <w:tab/>
        </w:r>
        <w:r w:rsidR="00DA3412" w:rsidRPr="00B30983">
          <w:rPr>
            <w:rStyle w:val="Hyperlink"/>
            <w:noProof/>
          </w:rPr>
          <w:t>Use case diagram</w:t>
        </w:r>
        <w:r w:rsidR="00DA3412">
          <w:rPr>
            <w:noProof/>
            <w:webHidden/>
          </w:rPr>
          <w:tab/>
        </w:r>
        <w:r w:rsidR="00DA3412">
          <w:rPr>
            <w:noProof/>
            <w:webHidden/>
          </w:rPr>
          <w:fldChar w:fldCharType="begin"/>
        </w:r>
        <w:r w:rsidR="00DA3412">
          <w:rPr>
            <w:noProof/>
            <w:webHidden/>
          </w:rPr>
          <w:instrText xml:space="preserve"> PAGEREF _Toc374467952 \h </w:instrText>
        </w:r>
        <w:r w:rsidR="00DA3412">
          <w:rPr>
            <w:noProof/>
            <w:webHidden/>
          </w:rPr>
        </w:r>
        <w:r w:rsidR="00DA3412">
          <w:rPr>
            <w:noProof/>
            <w:webHidden/>
          </w:rPr>
          <w:fldChar w:fldCharType="separate"/>
        </w:r>
        <w:r w:rsidR="00DA3412">
          <w:rPr>
            <w:noProof/>
            <w:webHidden/>
          </w:rPr>
          <w:t>11</w:t>
        </w:r>
        <w:r w:rsidR="00DA3412">
          <w:rPr>
            <w:noProof/>
            <w:webHidden/>
          </w:rPr>
          <w:fldChar w:fldCharType="end"/>
        </w:r>
      </w:hyperlink>
    </w:p>
    <w:p w14:paraId="4AE52892" w14:textId="77777777" w:rsidR="00DA3412" w:rsidRDefault="000E15DF">
      <w:pPr>
        <w:pStyle w:val="TOC1"/>
        <w:rPr>
          <w:rFonts w:asciiTheme="minorHAnsi" w:eastAsiaTheme="minorEastAsia" w:hAnsiTheme="minorHAnsi" w:cstheme="minorBidi"/>
          <w:b w:val="0"/>
          <w:color w:val="auto"/>
          <w:sz w:val="22"/>
          <w:szCs w:val="22"/>
        </w:rPr>
      </w:pPr>
      <w:hyperlink w:anchor="_Toc374467953" w:history="1">
        <w:r w:rsidR="00DA3412" w:rsidRPr="00B30983">
          <w:rPr>
            <w:rStyle w:val="Hyperlink"/>
          </w:rPr>
          <w:t>5</w:t>
        </w:r>
        <w:r w:rsidR="00DA3412">
          <w:rPr>
            <w:rFonts w:asciiTheme="minorHAnsi" w:eastAsiaTheme="minorEastAsia" w:hAnsiTheme="minorHAnsi" w:cstheme="minorBidi"/>
            <w:b w:val="0"/>
            <w:color w:val="auto"/>
            <w:sz w:val="22"/>
            <w:szCs w:val="22"/>
          </w:rPr>
          <w:tab/>
        </w:r>
        <w:r w:rsidR="00DA3412" w:rsidRPr="00B30983">
          <w:rPr>
            <w:rStyle w:val="Hyperlink"/>
          </w:rPr>
          <w:t>GUI</w:t>
        </w:r>
        <w:r w:rsidR="00DA3412">
          <w:rPr>
            <w:webHidden/>
          </w:rPr>
          <w:tab/>
        </w:r>
        <w:r w:rsidR="00DA3412">
          <w:rPr>
            <w:webHidden/>
          </w:rPr>
          <w:fldChar w:fldCharType="begin"/>
        </w:r>
        <w:r w:rsidR="00DA3412">
          <w:rPr>
            <w:webHidden/>
          </w:rPr>
          <w:instrText xml:space="preserve"> PAGEREF _Toc374467953 \h </w:instrText>
        </w:r>
        <w:r w:rsidR="00DA3412">
          <w:rPr>
            <w:webHidden/>
          </w:rPr>
        </w:r>
        <w:r w:rsidR="00DA3412">
          <w:rPr>
            <w:webHidden/>
          </w:rPr>
          <w:fldChar w:fldCharType="separate"/>
        </w:r>
        <w:r w:rsidR="00DA3412">
          <w:rPr>
            <w:webHidden/>
          </w:rPr>
          <w:t>12</w:t>
        </w:r>
        <w:r w:rsidR="00DA3412">
          <w:rPr>
            <w:webHidden/>
          </w:rPr>
          <w:fldChar w:fldCharType="end"/>
        </w:r>
      </w:hyperlink>
    </w:p>
    <w:p w14:paraId="545258FB" w14:textId="77777777" w:rsidR="00DA3412" w:rsidRDefault="000E15DF">
      <w:pPr>
        <w:pStyle w:val="TOC1"/>
        <w:rPr>
          <w:rFonts w:asciiTheme="minorHAnsi" w:eastAsiaTheme="minorEastAsia" w:hAnsiTheme="minorHAnsi" w:cstheme="minorBidi"/>
          <w:b w:val="0"/>
          <w:color w:val="auto"/>
          <w:sz w:val="22"/>
          <w:szCs w:val="22"/>
        </w:rPr>
      </w:pPr>
      <w:hyperlink w:anchor="_Toc374467954" w:history="1">
        <w:r w:rsidR="00DA3412" w:rsidRPr="00B30983">
          <w:rPr>
            <w:rStyle w:val="Hyperlink"/>
          </w:rPr>
          <w:t>6</w:t>
        </w:r>
        <w:r w:rsidR="00DA3412">
          <w:rPr>
            <w:rFonts w:asciiTheme="minorHAnsi" w:eastAsiaTheme="minorEastAsia" w:hAnsiTheme="minorHAnsi" w:cstheme="minorBidi"/>
            <w:b w:val="0"/>
            <w:color w:val="auto"/>
            <w:sz w:val="22"/>
            <w:szCs w:val="22"/>
          </w:rPr>
          <w:tab/>
        </w:r>
        <w:r w:rsidR="00DA3412" w:rsidRPr="00B30983">
          <w:rPr>
            <w:rStyle w:val="Hyperlink"/>
          </w:rPr>
          <w:t>Concept klasse diagram</w:t>
        </w:r>
        <w:r w:rsidR="00DA3412">
          <w:rPr>
            <w:webHidden/>
          </w:rPr>
          <w:tab/>
        </w:r>
        <w:r w:rsidR="00DA3412">
          <w:rPr>
            <w:webHidden/>
          </w:rPr>
          <w:fldChar w:fldCharType="begin"/>
        </w:r>
        <w:r w:rsidR="00DA3412">
          <w:rPr>
            <w:webHidden/>
          </w:rPr>
          <w:instrText xml:space="preserve"> PAGEREF _Toc374467954 \h </w:instrText>
        </w:r>
        <w:r w:rsidR="00DA3412">
          <w:rPr>
            <w:webHidden/>
          </w:rPr>
        </w:r>
        <w:r w:rsidR="00DA3412">
          <w:rPr>
            <w:webHidden/>
          </w:rPr>
          <w:fldChar w:fldCharType="separate"/>
        </w:r>
        <w:r w:rsidR="00DA3412">
          <w:rPr>
            <w:webHidden/>
          </w:rPr>
          <w:t>13</w:t>
        </w:r>
        <w:r w:rsidR="00DA3412">
          <w:rPr>
            <w:webHidden/>
          </w:rPr>
          <w:fldChar w:fldCharType="end"/>
        </w:r>
      </w:hyperlink>
    </w:p>
    <w:p w14:paraId="1BBCF035" w14:textId="043F68BF" w:rsidR="002229D6" w:rsidRPr="00326E4F" w:rsidRDefault="006E67D4" w:rsidP="002F79F5">
      <w:r>
        <w:rPr>
          <w:b/>
          <w:noProof/>
        </w:rPr>
        <w:fldChar w:fldCharType="end"/>
      </w:r>
      <w:r w:rsidR="002229D6" w:rsidRPr="00326E4F">
        <w:br w:type="page"/>
      </w:r>
    </w:p>
    <w:p w14:paraId="3A57F09B" w14:textId="15753ACC" w:rsidR="002229D6" w:rsidRPr="00326E4F" w:rsidDel="00A36A7A" w:rsidRDefault="00AE653A" w:rsidP="002F79F5">
      <w:pPr>
        <w:pStyle w:val="Heading1"/>
        <w:rPr>
          <w:del w:id="6" w:author="Bart Janisse" w:date="2013-11-13T21:30:00Z"/>
        </w:rPr>
      </w:pPr>
      <w:bookmarkStart w:id="7" w:name="_Toc372138687"/>
      <w:bookmarkStart w:id="8" w:name="_Toc374467855"/>
      <w:del w:id="9" w:author="Bart Janisse" w:date="2013-11-13T21:30:00Z">
        <w:r w:rsidDel="00A36A7A">
          <w:delText>Inleiding</w:delText>
        </w:r>
        <w:bookmarkStart w:id="10" w:name="_Toc373660458"/>
        <w:bookmarkStart w:id="11" w:name="_Toc373660664"/>
        <w:bookmarkStart w:id="12" w:name="_Toc373660822"/>
        <w:bookmarkStart w:id="13" w:name="_Toc373660854"/>
        <w:bookmarkStart w:id="14" w:name="_Toc373663688"/>
        <w:bookmarkStart w:id="15" w:name="_Toc373697569"/>
        <w:bookmarkStart w:id="16" w:name="_Toc374467937"/>
        <w:bookmarkEnd w:id="7"/>
        <w:bookmarkEnd w:id="8"/>
        <w:bookmarkEnd w:id="10"/>
        <w:bookmarkEnd w:id="11"/>
        <w:bookmarkEnd w:id="12"/>
        <w:bookmarkEnd w:id="13"/>
        <w:bookmarkEnd w:id="14"/>
        <w:bookmarkEnd w:id="15"/>
        <w:bookmarkEnd w:id="16"/>
      </w:del>
    </w:p>
    <w:p w14:paraId="069CF566" w14:textId="4307CB01" w:rsidR="00A36A7A" w:rsidRDefault="00A36A7A">
      <w:pPr>
        <w:pStyle w:val="Heading1"/>
        <w:rPr>
          <w:ins w:id="17" w:author="Bart Janisse" w:date="2013-11-13T21:27:00Z"/>
        </w:rPr>
        <w:pPrChange w:id="18" w:author="Bart Janisse" w:date="2013-11-13T21:27:00Z">
          <w:pPr/>
        </w:pPrChange>
      </w:pPr>
      <w:bookmarkStart w:id="19" w:name="_Toc373660459"/>
      <w:bookmarkStart w:id="20" w:name="_Toc374467938"/>
      <w:bookmarkStart w:id="21" w:name="_Ref317539977"/>
      <w:ins w:id="22" w:author="Bart Janisse" w:date="2013-11-13T21:27:00Z">
        <w:r>
          <w:t>Wijzigingshistorie</w:t>
        </w:r>
        <w:bookmarkEnd w:id="19"/>
        <w:bookmarkEnd w:id="20"/>
      </w:ins>
    </w:p>
    <w:tbl>
      <w:tblPr>
        <w:tblStyle w:val="TableGrid"/>
        <w:tblW w:w="0" w:type="auto"/>
        <w:tblLook w:val="04A0" w:firstRow="1" w:lastRow="0" w:firstColumn="1" w:lastColumn="0" w:noHBand="0" w:noVBand="1"/>
        <w:tblPrChange w:id="23" w:author="Bart Janisse" w:date="2013-11-13T21:36:00Z">
          <w:tblPr>
            <w:tblStyle w:val="TableGrid"/>
            <w:tblW w:w="0" w:type="auto"/>
            <w:tblLook w:val="04A0" w:firstRow="1" w:lastRow="0" w:firstColumn="1" w:lastColumn="0" w:noHBand="0" w:noVBand="1"/>
          </w:tblPr>
        </w:tblPrChange>
      </w:tblPr>
      <w:tblGrid>
        <w:gridCol w:w="957"/>
        <w:gridCol w:w="1677"/>
        <w:gridCol w:w="4123"/>
        <w:gridCol w:w="2259"/>
        <w:tblGridChange w:id="24">
          <w:tblGrid>
            <w:gridCol w:w="957"/>
            <w:gridCol w:w="2"/>
            <w:gridCol w:w="1332"/>
            <w:gridCol w:w="85"/>
            <w:gridCol w:w="258"/>
            <w:gridCol w:w="1948"/>
            <w:gridCol w:w="2175"/>
            <w:gridCol w:w="117"/>
            <w:gridCol w:w="2142"/>
            <w:gridCol w:w="150"/>
          </w:tblGrid>
        </w:tblGridChange>
      </w:tblGrid>
      <w:tr w:rsidR="00A36A7A" w:rsidRPr="00A36A7A" w14:paraId="2CA47B48" w14:textId="77777777" w:rsidTr="00FC20B1">
        <w:trPr>
          <w:ins w:id="25" w:author="Bart Janisse" w:date="2013-11-13T21:27:00Z"/>
        </w:trPr>
        <w:tc>
          <w:tcPr>
            <w:tcW w:w="959" w:type="dxa"/>
            <w:shd w:val="clear" w:color="auto" w:fill="BFBFBF" w:themeFill="background1" w:themeFillShade="BF"/>
            <w:vAlign w:val="bottom"/>
            <w:tcPrChange w:id="26" w:author="Bart Janisse" w:date="2013-11-13T21:36:00Z">
              <w:tcPr>
                <w:tcW w:w="959" w:type="dxa"/>
                <w:gridSpan w:val="2"/>
                <w:shd w:val="clear" w:color="auto" w:fill="BFBFBF" w:themeFill="background1" w:themeFillShade="BF"/>
                <w:vAlign w:val="center"/>
              </w:tcPr>
            </w:tcPrChange>
          </w:tcPr>
          <w:p w14:paraId="7198FC8C" w14:textId="6BA9DF9D" w:rsidR="00A36A7A" w:rsidRPr="00A36A7A" w:rsidRDefault="00A36A7A" w:rsidP="002F79F5">
            <w:pPr>
              <w:rPr>
                <w:ins w:id="27" w:author="Bart Janisse" w:date="2013-11-13T21:27:00Z"/>
              </w:rPr>
            </w:pPr>
            <w:ins w:id="28" w:author="Bart Janisse" w:date="2013-11-13T21:28:00Z">
              <w:r w:rsidRPr="00A36A7A">
                <w:t>Versie</w:t>
              </w:r>
            </w:ins>
          </w:p>
        </w:tc>
        <w:tc>
          <w:tcPr>
            <w:tcW w:w="1701" w:type="dxa"/>
            <w:shd w:val="clear" w:color="auto" w:fill="BFBFBF" w:themeFill="background1" w:themeFillShade="BF"/>
            <w:vAlign w:val="bottom"/>
            <w:tcPrChange w:id="29" w:author="Bart Janisse" w:date="2013-11-13T21:36:00Z">
              <w:tcPr>
                <w:tcW w:w="1417" w:type="dxa"/>
                <w:gridSpan w:val="2"/>
                <w:shd w:val="clear" w:color="auto" w:fill="BFBFBF" w:themeFill="background1" w:themeFillShade="BF"/>
                <w:vAlign w:val="center"/>
              </w:tcPr>
            </w:tcPrChange>
          </w:tcPr>
          <w:p w14:paraId="151D8BA3" w14:textId="6EF482AB" w:rsidR="00A36A7A" w:rsidRPr="00A36A7A" w:rsidRDefault="00A36A7A" w:rsidP="002F79F5">
            <w:pPr>
              <w:rPr>
                <w:ins w:id="30" w:author="Bart Janisse" w:date="2013-11-13T21:27:00Z"/>
              </w:rPr>
            </w:pPr>
            <w:ins w:id="31" w:author="Bart Janisse" w:date="2013-11-13T21:28:00Z">
              <w:r w:rsidRPr="00A36A7A">
                <w:t>datum</w:t>
              </w:r>
            </w:ins>
          </w:p>
        </w:tc>
        <w:tc>
          <w:tcPr>
            <w:tcW w:w="4214" w:type="dxa"/>
            <w:shd w:val="clear" w:color="auto" w:fill="BFBFBF" w:themeFill="background1" w:themeFillShade="BF"/>
            <w:vAlign w:val="bottom"/>
            <w:tcPrChange w:id="32" w:author="Bart Janisse" w:date="2013-11-13T21:36:00Z">
              <w:tcPr>
                <w:tcW w:w="4498" w:type="dxa"/>
                <w:gridSpan w:val="4"/>
                <w:shd w:val="clear" w:color="auto" w:fill="BFBFBF" w:themeFill="background1" w:themeFillShade="BF"/>
                <w:vAlign w:val="center"/>
              </w:tcPr>
            </w:tcPrChange>
          </w:tcPr>
          <w:p w14:paraId="29829A99" w14:textId="68AEA5F6" w:rsidR="00A36A7A" w:rsidRPr="00A36A7A" w:rsidRDefault="00A36A7A" w:rsidP="002F79F5">
            <w:pPr>
              <w:rPr>
                <w:ins w:id="33" w:author="Bart Janisse" w:date="2013-11-13T21:27:00Z"/>
              </w:rPr>
            </w:pPr>
            <w:ins w:id="34" w:author="Bart Janisse" w:date="2013-11-13T21:28:00Z">
              <w:r w:rsidRPr="00A36A7A">
                <w:t>Wijziging</w:t>
              </w:r>
            </w:ins>
          </w:p>
        </w:tc>
        <w:tc>
          <w:tcPr>
            <w:tcW w:w="2292" w:type="dxa"/>
            <w:shd w:val="clear" w:color="auto" w:fill="BFBFBF" w:themeFill="background1" w:themeFillShade="BF"/>
            <w:vAlign w:val="bottom"/>
            <w:tcPrChange w:id="35" w:author="Bart Janisse" w:date="2013-11-13T21:36:00Z">
              <w:tcPr>
                <w:tcW w:w="2292" w:type="dxa"/>
                <w:gridSpan w:val="2"/>
                <w:shd w:val="clear" w:color="auto" w:fill="BFBFBF" w:themeFill="background1" w:themeFillShade="BF"/>
                <w:vAlign w:val="center"/>
              </w:tcPr>
            </w:tcPrChange>
          </w:tcPr>
          <w:p w14:paraId="1271A3C5" w14:textId="50A518A1" w:rsidR="00A36A7A" w:rsidRPr="00A36A7A" w:rsidRDefault="00A36A7A" w:rsidP="002F79F5">
            <w:pPr>
              <w:rPr>
                <w:ins w:id="36" w:author="Bart Janisse" w:date="2013-11-13T21:27:00Z"/>
              </w:rPr>
            </w:pPr>
            <w:ins w:id="37" w:author="Bart Janisse" w:date="2013-11-13T21:28:00Z">
              <w:r w:rsidRPr="00A36A7A">
                <w:t>Auteur(s)</w:t>
              </w:r>
            </w:ins>
          </w:p>
        </w:tc>
      </w:tr>
      <w:tr w:rsidR="00A36A7A" w14:paraId="5244F73A" w14:textId="77777777" w:rsidTr="00FC20B1">
        <w:trPr>
          <w:ins w:id="38" w:author="Bart Janisse" w:date="2013-11-13T21:27:00Z"/>
        </w:trPr>
        <w:tc>
          <w:tcPr>
            <w:tcW w:w="959" w:type="dxa"/>
            <w:vAlign w:val="bottom"/>
            <w:tcPrChange w:id="39" w:author="Bart Janisse" w:date="2013-11-13T21:36:00Z">
              <w:tcPr>
                <w:tcW w:w="2291" w:type="dxa"/>
                <w:gridSpan w:val="3"/>
              </w:tcPr>
            </w:tcPrChange>
          </w:tcPr>
          <w:p w14:paraId="3D1A5445" w14:textId="6F8B0BD4" w:rsidR="00A36A7A" w:rsidRDefault="00A36A7A" w:rsidP="002F79F5">
            <w:pPr>
              <w:rPr>
                <w:ins w:id="40" w:author="Bart Janisse" w:date="2013-11-13T21:27:00Z"/>
              </w:rPr>
            </w:pPr>
            <w:ins w:id="41" w:author="Bart Janisse" w:date="2013-11-13T21:29:00Z">
              <w:r>
                <w:t>0.1</w:t>
              </w:r>
            </w:ins>
          </w:p>
        </w:tc>
        <w:tc>
          <w:tcPr>
            <w:tcW w:w="1701" w:type="dxa"/>
            <w:vAlign w:val="bottom"/>
            <w:tcPrChange w:id="42" w:author="Bart Janisse" w:date="2013-11-13T21:36:00Z">
              <w:tcPr>
                <w:tcW w:w="2291" w:type="dxa"/>
                <w:gridSpan w:val="3"/>
              </w:tcPr>
            </w:tcPrChange>
          </w:tcPr>
          <w:p w14:paraId="361FB01C" w14:textId="78317ECE" w:rsidR="00A36A7A" w:rsidRDefault="00A36A7A" w:rsidP="002F79F5">
            <w:pPr>
              <w:rPr>
                <w:ins w:id="43" w:author="Bart Janisse" w:date="2013-11-13T21:27:00Z"/>
              </w:rPr>
            </w:pPr>
            <w:ins w:id="44" w:author="Bart Janisse" w:date="2013-11-13T21:29:00Z">
              <w:r>
                <w:t>1</w:t>
              </w:r>
            </w:ins>
            <w:r w:rsidR="00194C9B">
              <w:t>5</w:t>
            </w:r>
            <w:ins w:id="45" w:author="Bart Janisse" w:date="2013-11-13T21:29:00Z">
              <w:r>
                <w:t>-1</w:t>
              </w:r>
            </w:ins>
            <w:r w:rsidR="00194C9B">
              <w:t>2</w:t>
            </w:r>
            <w:ins w:id="46" w:author="Bart Janisse" w:date="2013-11-13T21:29:00Z">
              <w:r>
                <w:t>-2013</w:t>
              </w:r>
            </w:ins>
          </w:p>
        </w:tc>
        <w:tc>
          <w:tcPr>
            <w:tcW w:w="4214" w:type="dxa"/>
            <w:vAlign w:val="bottom"/>
            <w:tcPrChange w:id="47" w:author="Bart Janisse" w:date="2013-11-13T21:36:00Z">
              <w:tcPr>
                <w:tcW w:w="2292" w:type="dxa"/>
                <w:gridSpan w:val="2"/>
              </w:tcPr>
            </w:tcPrChange>
          </w:tcPr>
          <w:p w14:paraId="78B4023A" w14:textId="5DC65DA9" w:rsidR="00A36A7A" w:rsidRDefault="00A36A7A" w:rsidP="002F79F5">
            <w:pPr>
              <w:rPr>
                <w:ins w:id="48" w:author="Bart Janisse" w:date="2013-11-13T21:27:00Z"/>
              </w:rPr>
            </w:pPr>
            <w:ins w:id="49" w:author="Bart Janisse" w:date="2013-11-13T21:30:00Z">
              <w:r>
                <w:t>Concept</w:t>
              </w:r>
            </w:ins>
          </w:p>
        </w:tc>
        <w:tc>
          <w:tcPr>
            <w:tcW w:w="2292" w:type="dxa"/>
            <w:vAlign w:val="bottom"/>
            <w:tcPrChange w:id="50" w:author="Bart Janisse" w:date="2013-11-13T21:36:00Z">
              <w:tcPr>
                <w:tcW w:w="2292" w:type="dxa"/>
                <w:gridSpan w:val="2"/>
              </w:tcPr>
            </w:tcPrChange>
          </w:tcPr>
          <w:p w14:paraId="2CC66607" w14:textId="1DDA984E" w:rsidR="00A36A7A" w:rsidRDefault="00A36A7A" w:rsidP="002F79F5">
            <w:pPr>
              <w:rPr>
                <w:ins w:id="51" w:author="Bart Janisse" w:date="2013-11-13T21:27:00Z"/>
              </w:rPr>
            </w:pPr>
            <w:ins w:id="52" w:author="Bart Janisse" w:date="2013-11-13T21:30:00Z">
              <w:r>
                <w:t>Bart</w:t>
              </w:r>
            </w:ins>
            <w:r w:rsidR="00194C9B">
              <w:t xml:space="preserve"> / Patrick</w:t>
            </w:r>
          </w:p>
        </w:tc>
      </w:tr>
      <w:tr w:rsidR="00A36A7A" w14:paraId="6679D9EA" w14:textId="77777777" w:rsidTr="00FC20B1">
        <w:trPr>
          <w:ins w:id="53" w:author="Bart Janisse" w:date="2013-11-13T21:27:00Z"/>
        </w:trPr>
        <w:tc>
          <w:tcPr>
            <w:tcW w:w="959" w:type="dxa"/>
            <w:vAlign w:val="bottom"/>
            <w:tcPrChange w:id="54" w:author="Bart Janisse" w:date="2013-11-13T21:36:00Z">
              <w:tcPr>
                <w:tcW w:w="2291" w:type="dxa"/>
                <w:gridSpan w:val="3"/>
              </w:tcPr>
            </w:tcPrChange>
          </w:tcPr>
          <w:p w14:paraId="3ACD605C" w14:textId="40C135EE" w:rsidR="00A36A7A" w:rsidRDefault="00185D2E" w:rsidP="002F79F5">
            <w:pPr>
              <w:rPr>
                <w:ins w:id="55" w:author="Bart Janisse" w:date="2013-11-13T21:27:00Z"/>
              </w:rPr>
            </w:pPr>
            <w:r>
              <w:t>0.2</w:t>
            </w:r>
          </w:p>
        </w:tc>
        <w:tc>
          <w:tcPr>
            <w:tcW w:w="1701" w:type="dxa"/>
            <w:vAlign w:val="bottom"/>
            <w:tcPrChange w:id="56" w:author="Bart Janisse" w:date="2013-11-13T21:36:00Z">
              <w:tcPr>
                <w:tcW w:w="2291" w:type="dxa"/>
                <w:gridSpan w:val="3"/>
              </w:tcPr>
            </w:tcPrChange>
          </w:tcPr>
          <w:p w14:paraId="73F67FA9" w14:textId="4F3ECA18" w:rsidR="00A36A7A" w:rsidRDefault="00185D2E" w:rsidP="002F79F5">
            <w:pPr>
              <w:rPr>
                <w:ins w:id="57" w:author="Bart Janisse" w:date="2013-11-13T21:27:00Z"/>
              </w:rPr>
            </w:pPr>
            <w:r>
              <w:t>16-12-2013</w:t>
            </w:r>
          </w:p>
        </w:tc>
        <w:tc>
          <w:tcPr>
            <w:tcW w:w="4214" w:type="dxa"/>
            <w:vAlign w:val="bottom"/>
            <w:tcPrChange w:id="58" w:author="Bart Janisse" w:date="2013-11-13T21:36:00Z">
              <w:tcPr>
                <w:tcW w:w="2292" w:type="dxa"/>
                <w:gridSpan w:val="2"/>
              </w:tcPr>
            </w:tcPrChange>
          </w:tcPr>
          <w:p w14:paraId="528C7938" w14:textId="444B352D" w:rsidR="00A36A7A" w:rsidRDefault="00185D2E" w:rsidP="002F79F5">
            <w:pPr>
              <w:rPr>
                <w:ins w:id="59" w:author="Bart Janisse" w:date="2013-11-13T21:27:00Z"/>
              </w:rPr>
            </w:pPr>
            <w:r>
              <w:t>Klasse Obstakel toegevoegd</w:t>
            </w:r>
          </w:p>
        </w:tc>
        <w:tc>
          <w:tcPr>
            <w:tcW w:w="2292" w:type="dxa"/>
            <w:vAlign w:val="bottom"/>
            <w:tcPrChange w:id="60" w:author="Bart Janisse" w:date="2013-11-13T21:36:00Z">
              <w:tcPr>
                <w:tcW w:w="2292" w:type="dxa"/>
                <w:gridSpan w:val="2"/>
              </w:tcPr>
            </w:tcPrChange>
          </w:tcPr>
          <w:p w14:paraId="721338E0" w14:textId="1443E361" w:rsidR="00A36A7A" w:rsidRDefault="00185D2E" w:rsidP="002F79F5">
            <w:pPr>
              <w:rPr>
                <w:ins w:id="61" w:author="Bart Janisse" w:date="2013-11-13T21:27:00Z"/>
              </w:rPr>
            </w:pPr>
            <w:r>
              <w:t>Patrick</w:t>
            </w:r>
          </w:p>
        </w:tc>
      </w:tr>
      <w:tr w:rsidR="004171CC" w14:paraId="034B23ED" w14:textId="77777777" w:rsidTr="00FC20B1">
        <w:tc>
          <w:tcPr>
            <w:tcW w:w="959" w:type="dxa"/>
            <w:vAlign w:val="bottom"/>
          </w:tcPr>
          <w:p w14:paraId="66F08C53" w14:textId="0709995A" w:rsidR="004171CC" w:rsidRDefault="004171CC" w:rsidP="002F79F5">
            <w:r>
              <w:t>0.2</w:t>
            </w:r>
          </w:p>
        </w:tc>
        <w:tc>
          <w:tcPr>
            <w:tcW w:w="1701" w:type="dxa"/>
            <w:vAlign w:val="bottom"/>
          </w:tcPr>
          <w:p w14:paraId="35442FBC" w14:textId="164CCD6B" w:rsidR="004171CC" w:rsidRDefault="004171CC" w:rsidP="002F79F5">
            <w:r>
              <w:t>16-12-2013</w:t>
            </w:r>
          </w:p>
        </w:tc>
        <w:tc>
          <w:tcPr>
            <w:tcW w:w="4214" w:type="dxa"/>
            <w:vAlign w:val="bottom"/>
          </w:tcPr>
          <w:p w14:paraId="13E80223" w14:textId="1B712C6F" w:rsidR="004171CC" w:rsidRDefault="004171CC" w:rsidP="002F79F5">
            <w:r>
              <w:t>Klasse plant toegevoegd</w:t>
            </w:r>
          </w:p>
        </w:tc>
        <w:tc>
          <w:tcPr>
            <w:tcW w:w="2292" w:type="dxa"/>
            <w:vAlign w:val="bottom"/>
          </w:tcPr>
          <w:p w14:paraId="46A6AD17" w14:textId="5FC25864" w:rsidR="004171CC" w:rsidRDefault="004171CC" w:rsidP="002F79F5">
            <w:r>
              <w:t>Patrick</w:t>
            </w:r>
          </w:p>
        </w:tc>
      </w:tr>
      <w:tr w:rsidR="004171CC" w14:paraId="71271135" w14:textId="77777777" w:rsidTr="00FC20B1">
        <w:tc>
          <w:tcPr>
            <w:tcW w:w="959" w:type="dxa"/>
            <w:vAlign w:val="bottom"/>
          </w:tcPr>
          <w:p w14:paraId="74ADE308" w14:textId="77777777" w:rsidR="004171CC" w:rsidRDefault="004171CC" w:rsidP="002F79F5"/>
        </w:tc>
        <w:tc>
          <w:tcPr>
            <w:tcW w:w="1701" w:type="dxa"/>
            <w:vAlign w:val="bottom"/>
          </w:tcPr>
          <w:p w14:paraId="4DEBA2FE" w14:textId="77777777" w:rsidR="004171CC" w:rsidRDefault="004171CC" w:rsidP="002F79F5"/>
        </w:tc>
        <w:tc>
          <w:tcPr>
            <w:tcW w:w="4214" w:type="dxa"/>
            <w:vAlign w:val="bottom"/>
          </w:tcPr>
          <w:p w14:paraId="63D8C935" w14:textId="77777777" w:rsidR="004171CC" w:rsidRDefault="004171CC" w:rsidP="002F79F5"/>
        </w:tc>
        <w:tc>
          <w:tcPr>
            <w:tcW w:w="2292" w:type="dxa"/>
            <w:vAlign w:val="bottom"/>
          </w:tcPr>
          <w:p w14:paraId="0EABD56B" w14:textId="77777777" w:rsidR="004171CC" w:rsidRDefault="004171CC" w:rsidP="002F79F5"/>
        </w:tc>
      </w:tr>
      <w:tr w:rsidR="004171CC" w14:paraId="16599DDB" w14:textId="77777777" w:rsidTr="00FC20B1">
        <w:tc>
          <w:tcPr>
            <w:tcW w:w="959" w:type="dxa"/>
            <w:vAlign w:val="bottom"/>
          </w:tcPr>
          <w:p w14:paraId="02CC05F5" w14:textId="77777777" w:rsidR="004171CC" w:rsidRDefault="004171CC" w:rsidP="002F79F5"/>
        </w:tc>
        <w:tc>
          <w:tcPr>
            <w:tcW w:w="1701" w:type="dxa"/>
            <w:vAlign w:val="bottom"/>
          </w:tcPr>
          <w:p w14:paraId="680D4A77" w14:textId="77777777" w:rsidR="004171CC" w:rsidRDefault="004171CC" w:rsidP="002F79F5"/>
        </w:tc>
        <w:tc>
          <w:tcPr>
            <w:tcW w:w="4214" w:type="dxa"/>
            <w:vAlign w:val="bottom"/>
          </w:tcPr>
          <w:p w14:paraId="60EE957E" w14:textId="77777777" w:rsidR="004171CC" w:rsidRDefault="004171CC" w:rsidP="002F79F5"/>
        </w:tc>
        <w:tc>
          <w:tcPr>
            <w:tcW w:w="2292" w:type="dxa"/>
            <w:vAlign w:val="bottom"/>
          </w:tcPr>
          <w:p w14:paraId="3BE9E096" w14:textId="77777777" w:rsidR="004171CC" w:rsidRDefault="004171CC" w:rsidP="002F79F5"/>
        </w:tc>
      </w:tr>
    </w:tbl>
    <w:p w14:paraId="41BCE4A9" w14:textId="77777777" w:rsidR="00A36A7A" w:rsidRDefault="00A36A7A">
      <w:pPr>
        <w:rPr>
          <w:ins w:id="62" w:author="Bart Janisse" w:date="2013-11-13T21:27:00Z"/>
        </w:rPr>
      </w:pPr>
    </w:p>
    <w:p w14:paraId="79527641" w14:textId="77777777" w:rsidR="00A36A7A" w:rsidRDefault="00A36A7A">
      <w:pPr>
        <w:rPr>
          <w:ins w:id="63" w:author="Bart Janisse" w:date="2013-11-13T21:27:00Z"/>
        </w:rPr>
      </w:pPr>
    </w:p>
    <w:p w14:paraId="6B8FA1BC" w14:textId="77777777" w:rsidR="00A36A7A" w:rsidRDefault="00A36A7A">
      <w:pPr>
        <w:rPr>
          <w:ins w:id="64" w:author="Bart Janisse" w:date="2013-11-13T21:30:00Z"/>
        </w:rPr>
      </w:pPr>
    </w:p>
    <w:p w14:paraId="0ECB4FF3" w14:textId="77777777" w:rsidR="00A36A7A" w:rsidRDefault="00A36A7A">
      <w:pPr>
        <w:rPr>
          <w:ins w:id="65" w:author="Bart Janisse" w:date="2013-11-13T21:30:00Z"/>
        </w:rPr>
      </w:pPr>
    </w:p>
    <w:p w14:paraId="45F6A6DC" w14:textId="226C1785" w:rsidR="00A36A7A" w:rsidRDefault="00A36A7A" w:rsidP="002F79F5">
      <w:pPr>
        <w:rPr>
          <w:ins w:id="66" w:author="Bart Janisse" w:date="2013-11-13T21:30:00Z"/>
        </w:rPr>
      </w:pPr>
      <w:ins w:id="67" w:author="Bart Janisse" w:date="2013-11-13T21:30:00Z">
        <w:r>
          <w:br w:type="page"/>
        </w:r>
      </w:ins>
    </w:p>
    <w:p w14:paraId="4F67F401" w14:textId="701B402B" w:rsidR="00A36A7A" w:rsidRPr="00326E4F" w:rsidRDefault="00A36A7A" w:rsidP="002F79F5">
      <w:pPr>
        <w:pStyle w:val="Heading1"/>
        <w:rPr>
          <w:ins w:id="68" w:author="Bart Janisse" w:date="2013-11-13T21:31:00Z"/>
        </w:rPr>
      </w:pPr>
      <w:bookmarkStart w:id="69" w:name="_Toc373660460"/>
      <w:bookmarkStart w:id="70" w:name="_Toc374467939"/>
      <w:ins w:id="71" w:author="Bart Janisse" w:date="2013-11-13T21:31:00Z">
        <w:r>
          <w:t>Inleiding</w:t>
        </w:r>
        <w:bookmarkEnd w:id="69"/>
        <w:bookmarkEnd w:id="70"/>
      </w:ins>
    </w:p>
    <w:p w14:paraId="04252750" w14:textId="63C56B2E" w:rsidR="00A36A7A" w:rsidRDefault="00A36A7A" w:rsidP="002F79F5">
      <w:pPr>
        <w:pStyle w:val="Heading2"/>
        <w:rPr>
          <w:ins w:id="72" w:author="Bart Janisse" w:date="2013-11-13T21:31:00Z"/>
        </w:rPr>
      </w:pPr>
      <w:bookmarkStart w:id="73" w:name="_Toc373660461"/>
      <w:bookmarkStart w:id="74" w:name="_Toc374467940"/>
      <w:ins w:id="75" w:author="Bart Janisse" w:date="2013-11-13T21:31:00Z">
        <w:r>
          <w:t>doel</w:t>
        </w:r>
        <w:bookmarkEnd w:id="73"/>
        <w:bookmarkEnd w:id="74"/>
      </w:ins>
    </w:p>
    <w:p w14:paraId="2061D0D3" w14:textId="64068C3C" w:rsidR="00A36A7A" w:rsidRDefault="00A36A7A" w:rsidP="002F79F5">
      <w:pPr>
        <w:rPr>
          <w:ins w:id="76" w:author="Bart Janisse" w:date="2013-11-13T21:31:00Z"/>
        </w:rPr>
      </w:pPr>
      <w:ins w:id="77" w:author="Bart Janisse" w:date="2013-11-13T21:31:00Z">
        <w:r>
          <w:t xml:space="preserve">Dit document </w:t>
        </w:r>
      </w:ins>
      <w:r w:rsidR="00194C9B">
        <w:t xml:space="preserve">beschrijft in gedetailleerd het software ontwerp. </w:t>
      </w:r>
    </w:p>
    <w:p w14:paraId="27CF1BBD" w14:textId="71E5A9AD" w:rsidR="00A36A7A" w:rsidRDefault="00A36A7A">
      <w:pPr>
        <w:pStyle w:val="Heading2"/>
        <w:rPr>
          <w:ins w:id="78" w:author="Bart Janisse" w:date="2013-11-13T21:18:00Z"/>
        </w:rPr>
        <w:pPrChange w:id="79" w:author="Bart Janisse" w:date="2013-11-13T21:35:00Z">
          <w:pPr/>
        </w:pPrChange>
      </w:pPr>
      <w:bookmarkStart w:id="80" w:name="_Toc373660462"/>
      <w:bookmarkStart w:id="81" w:name="_Toc374467941"/>
      <w:ins w:id="82" w:author="Bart Janisse" w:date="2013-11-13T21:35:00Z">
        <w:r>
          <w:t>Definities en afkortingen</w:t>
        </w:r>
      </w:ins>
      <w:bookmarkEnd w:id="80"/>
      <w:bookmarkEnd w:id="81"/>
    </w:p>
    <w:tbl>
      <w:tblPr>
        <w:tblStyle w:val="TableGrid"/>
        <w:tblW w:w="0" w:type="auto"/>
        <w:tblLook w:val="04A0" w:firstRow="1" w:lastRow="0" w:firstColumn="1" w:lastColumn="0" w:noHBand="0" w:noVBand="1"/>
        <w:tblPrChange w:id="83" w:author="Bart Janisse" w:date="2013-11-13T21:38:00Z">
          <w:tblPr>
            <w:tblStyle w:val="TableGrid"/>
            <w:tblW w:w="0" w:type="auto"/>
            <w:tblLook w:val="04A0" w:firstRow="1" w:lastRow="0" w:firstColumn="1" w:lastColumn="0" w:noHBand="0" w:noVBand="1"/>
          </w:tblPr>
        </w:tblPrChange>
      </w:tblPr>
      <w:tblGrid>
        <w:gridCol w:w="1164"/>
        <w:gridCol w:w="4106"/>
        <w:tblGridChange w:id="84">
          <w:tblGrid>
            <w:gridCol w:w="4583"/>
            <w:gridCol w:w="4583"/>
          </w:tblGrid>
        </w:tblGridChange>
      </w:tblGrid>
      <w:tr w:rsidR="00A36A7A" w:rsidRPr="00305311" w14:paraId="6AB092B5" w14:textId="77777777" w:rsidTr="00305311">
        <w:trPr>
          <w:ins w:id="85" w:author="Bart Janisse" w:date="2013-11-13T21:35:00Z"/>
        </w:trPr>
        <w:tc>
          <w:tcPr>
            <w:tcW w:w="1105" w:type="dxa"/>
            <w:shd w:val="clear" w:color="auto" w:fill="BFBFBF" w:themeFill="background1" w:themeFillShade="BF"/>
            <w:tcPrChange w:id="86" w:author="Bart Janisse" w:date="2013-11-13T21:38:00Z">
              <w:tcPr>
                <w:tcW w:w="4583" w:type="dxa"/>
              </w:tcPr>
            </w:tcPrChange>
          </w:tcPr>
          <w:p w14:paraId="7B8F27D4" w14:textId="3119C5ED" w:rsidR="00A36A7A" w:rsidRPr="00305311" w:rsidRDefault="00A36A7A" w:rsidP="002F79F5">
            <w:pPr>
              <w:rPr>
                <w:ins w:id="87" w:author="Bart Janisse" w:date="2013-11-13T21:35:00Z"/>
              </w:rPr>
            </w:pPr>
            <w:ins w:id="88" w:author="Bart Janisse" w:date="2013-11-13T21:36:00Z">
              <w:r w:rsidRPr="00305311">
                <w:t>Afkorting</w:t>
              </w:r>
            </w:ins>
          </w:p>
        </w:tc>
        <w:tc>
          <w:tcPr>
            <w:tcW w:w="4106" w:type="dxa"/>
            <w:shd w:val="clear" w:color="auto" w:fill="BFBFBF" w:themeFill="background1" w:themeFillShade="BF"/>
            <w:tcPrChange w:id="89" w:author="Bart Janisse" w:date="2013-11-13T21:38:00Z">
              <w:tcPr>
                <w:tcW w:w="4583" w:type="dxa"/>
              </w:tcPr>
            </w:tcPrChange>
          </w:tcPr>
          <w:p w14:paraId="3DF7E8F3" w14:textId="44CAD5B0" w:rsidR="00A36A7A" w:rsidRPr="00305311" w:rsidRDefault="00A36A7A" w:rsidP="002F79F5">
            <w:pPr>
              <w:rPr>
                <w:ins w:id="90" w:author="Bart Janisse" w:date="2013-11-13T21:35:00Z"/>
              </w:rPr>
            </w:pPr>
            <w:ins w:id="91" w:author="Bart Janisse" w:date="2013-11-13T21:36:00Z">
              <w:r w:rsidRPr="00305311">
                <w:t>Betekenis</w:t>
              </w:r>
            </w:ins>
          </w:p>
        </w:tc>
      </w:tr>
      <w:tr w:rsidR="00A36A7A" w14:paraId="600CFA07" w14:textId="77777777" w:rsidTr="00305311">
        <w:trPr>
          <w:ins w:id="92" w:author="Bart Janisse" w:date="2013-11-13T21:35:00Z"/>
        </w:trPr>
        <w:tc>
          <w:tcPr>
            <w:tcW w:w="1105" w:type="dxa"/>
            <w:tcPrChange w:id="93" w:author="Bart Janisse" w:date="2013-11-13T21:38:00Z">
              <w:tcPr>
                <w:tcW w:w="4583" w:type="dxa"/>
              </w:tcPr>
            </w:tcPrChange>
          </w:tcPr>
          <w:p w14:paraId="12F92131" w14:textId="6A6C7F8C" w:rsidR="00A36A7A" w:rsidRDefault="00A36A7A" w:rsidP="002F79F5">
            <w:pPr>
              <w:rPr>
                <w:ins w:id="94" w:author="Bart Janisse" w:date="2013-11-13T21:35:00Z"/>
              </w:rPr>
            </w:pPr>
          </w:p>
        </w:tc>
        <w:tc>
          <w:tcPr>
            <w:tcW w:w="4106" w:type="dxa"/>
            <w:tcPrChange w:id="95" w:author="Bart Janisse" w:date="2013-11-13T21:38:00Z">
              <w:tcPr>
                <w:tcW w:w="4583" w:type="dxa"/>
              </w:tcPr>
            </w:tcPrChange>
          </w:tcPr>
          <w:p w14:paraId="7A7B1CCE" w14:textId="77777777" w:rsidR="00A36A7A" w:rsidRDefault="00A36A7A" w:rsidP="002F79F5">
            <w:pPr>
              <w:rPr>
                <w:ins w:id="96" w:author="Bart Janisse" w:date="2013-11-13T21:35:00Z"/>
              </w:rPr>
            </w:pPr>
          </w:p>
        </w:tc>
      </w:tr>
      <w:tr w:rsidR="00A36A7A" w14:paraId="0BA124EC" w14:textId="77777777" w:rsidTr="00305311">
        <w:trPr>
          <w:ins w:id="97" w:author="Bart Janisse" w:date="2013-11-13T21:35:00Z"/>
        </w:trPr>
        <w:tc>
          <w:tcPr>
            <w:tcW w:w="1105" w:type="dxa"/>
            <w:tcPrChange w:id="98" w:author="Bart Janisse" w:date="2013-11-13T21:38:00Z">
              <w:tcPr>
                <w:tcW w:w="4583" w:type="dxa"/>
              </w:tcPr>
            </w:tcPrChange>
          </w:tcPr>
          <w:p w14:paraId="6CE0CDA9" w14:textId="77777777" w:rsidR="00A36A7A" w:rsidRDefault="00A36A7A" w:rsidP="002F79F5">
            <w:pPr>
              <w:rPr>
                <w:ins w:id="99" w:author="Bart Janisse" w:date="2013-11-13T21:35:00Z"/>
              </w:rPr>
            </w:pPr>
          </w:p>
        </w:tc>
        <w:tc>
          <w:tcPr>
            <w:tcW w:w="4106" w:type="dxa"/>
            <w:tcPrChange w:id="100" w:author="Bart Janisse" w:date="2013-11-13T21:38:00Z">
              <w:tcPr>
                <w:tcW w:w="4583" w:type="dxa"/>
              </w:tcPr>
            </w:tcPrChange>
          </w:tcPr>
          <w:p w14:paraId="073EB48C" w14:textId="77777777" w:rsidR="00A36A7A" w:rsidRDefault="00A36A7A" w:rsidP="002F79F5">
            <w:pPr>
              <w:rPr>
                <w:ins w:id="101" w:author="Bart Janisse" w:date="2013-11-13T21:35:00Z"/>
              </w:rPr>
            </w:pPr>
          </w:p>
        </w:tc>
      </w:tr>
      <w:tr w:rsidR="00A36A7A" w14:paraId="3D757991" w14:textId="77777777" w:rsidTr="00305311">
        <w:trPr>
          <w:ins w:id="102" w:author="Bart Janisse" w:date="2013-11-13T21:35:00Z"/>
        </w:trPr>
        <w:tc>
          <w:tcPr>
            <w:tcW w:w="1105" w:type="dxa"/>
            <w:tcPrChange w:id="103" w:author="Bart Janisse" w:date="2013-11-13T21:38:00Z">
              <w:tcPr>
                <w:tcW w:w="4583" w:type="dxa"/>
              </w:tcPr>
            </w:tcPrChange>
          </w:tcPr>
          <w:p w14:paraId="40121ED7" w14:textId="77777777" w:rsidR="00A36A7A" w:rsidRDefault="00A36A7A" w:rsidP="002F79F5">
            <w:pPr>
              <w:rPr>
                <w:ins w:id="104" w:author="Bart Janisse" w:date="2013-11-13T21:35:00Z"/>
              </w:rPr>
            </w:pPr>
          </w:p>
        </w:tc>
        <w:tc>
          <w:tcPr>
            <w:tcW w:w="4106" w:type="dxa"/>
            <w:tcPrChange w:id="105" w:author="Bart Janisse" w:date="2013-11-13T21:38:00Z">
              <w:tcPr>
                <w:tcW w:w="4583" w:type="dxa"/>
              </w:tcPr>
            </w:tcPrChange>
          </w:tcPr>
          <w:p w14:paraId="12360549" w14:textId="77777777" w:rsidR="00A36A7A" w:rsidRDefault="00A36A7A" w:rsidP="002F79F5">
            <w:pPr>
              <w:rPr>
                <w:ins w:id="106" w:author="Bart Janisse" w:date="2013-11-13T21:35:00Z"/>
              </w:rPr>
            </w:pPr>
          </w:p>
        </w:tc>
      </w:tr>
      <w:tr w:rsidR="00A36A7A" w14:paraId="783BD8F2" w14:textId="77777777" w:rsidTr="00305311">
        <w:trPr>
          <w:ins w:id="107" w:author="Bart Janisse" w:date="2013-11-13T21:35:00Z"/>
        </w:trPr>
        <w:tc>
          <w:tcPr>
            <w:tcW w:w="1105" w:type="dxa"/>
            <w:tcPrChange w:id="108" w:author="Bart Janisse" w:date="2013-11-13T21:38:00Z">
              <w:tcPr>
                <w:tcW w:w="4583" w:type="dxa"/>
              </w:tcPr>
            </w:tcPrChange>
          </w:tcPr>
          <w:p w14:paraId="5EC5846B" w14:textId="77777777" w:rsidR="00A36A7A" w:rsidRDefault="00A36A7A" w:rsidP="002F79F5">
            <w:pPr>
              <w:rPr>
                <w:ins w:id="109" w:author="Bart Janisse" w:date="2013-11-13T21:35:00Z"/>
              </w:rPr>
            </w:pPr>
          </w:p>
        </w:tc>
        <w:tc>
          <w:tcPr>
            <w:tcW w:w="4106" w:type="dxa"/>
            <w:tcPrChange w:id="110" w:author="Bart Janisse" w:date="2013-11-13T21:38:00Z">
              <w:tcPr>
                <w:tcW w:w="4583" w:type="dxa"/>
              </w:tcPr>
            </w:tcPrChange>
          </w:tcPr>
          <w:p w14:paraId="5A75E76B" w14:textId="77777777" w:rsidR="00A36A7A" w:rsidRDefault="00A36A7A" w:rsidP="002F79F5">
            <w:pPr>
              <w:rPr>
                <w:ins w:id="111" w:author="Bart Janisse" w:date="2013-11-13T21:35:00Z"/>
              </w:rPr>
            </w:pPr>
          </w:p>
        </w:tc>
      </w:tr>
    </w:tbl>
    <w:p w14:paraId="27987366" w14:textId="77777777" w:rsidR="00666FEC" w:rsidRDefault="00666FEC" w:rsidP="002F79F5"/>
    <w:p w14:paraId="3C77F0F1" w14:textId="77777777" w:rsidR="002F79F5" w:rsidRDefault="002F79F5" w:rsidP="002F79F5"/>
    <w:p w14:paraId="155234CC" w14:textId="77777777" w:rsidR="002F79F5" w:rsidRDefault="002F79F5" w:rsidP="002F79F5"/>
    <w:p w14:paraId="0DC03C19" w14:textId="77777777" w:rsidR="002F79F5" w:rsidRDefault="002F79F5" w:rsidP="002F79F5"/>
    <w:p w14:paraId="26EAE427" w14:textId="77777777" w:rsidR="00F86286" w:rsidRDefault="00F86286">
      <w:pPr>
        <w:autoSpaceDE/>
        <w:autoSpaceDN/>
        <w:adjustRightInd/>
      </w:pPr>
      <w:r>
        <w:br w:type="page"/>
      </w:r>
    </w:p>
    <w:p w14:paraId="32312E48" w14:textId="1C3F6FFB" w:rsidR="00F86286" w:rsidRDefault="00F86286" w:rsidP="00F86286">
      <w:pPr>
        <w:pStyle w:val="Heading1"/>
      </w:pPr>
      <w:r>
        <w:t>Klassen</w:t>
      </w:r>
      <w:r>
        <w:br w:type="page"/>
      </w:r>
    </w:p>
    <w:p w14:paraId="0FE09691" w14:textId="77777777" w:rsidR="00464F6F" w:rsidRDefault="00464F6F" w:rsidP="00F86286">
      <w:pPr>
        <w:pStyle w:val="Heading2"/>
      </w:pPr>
      <w:r>
        <w:t>I</w:t>
      </w:r>
      <w:r w:rsidR="00F86286">
        <w:t>Gedrag</w:t>
      </w:r>
    </w:p>
    <w:p w14:paraId="25B80B69" w14:textId="77777777" w:rsidR="00464F6F" w:rsidRDefault="00464F6F" w:rsidP="00464F6F">
      <w:pPr>
        <w:pStyle w:val="Heading2"/>
        <w:numPr>
          <w:ilvl w:val="0"/>
          <w:numId w:val="0"/>
        </w:numPr>
        <w:ind w:left="-9"/>
      </w:pPr>
    </w:p>
    <w:p w14:paraId="209A7BCF" w14:textId="77777777" w:rsidR="00464F6F" w:rsidRDefault="00464F6F" w:rsidP="00464F6F">
      <w:pPr>
        <w:pStyle w:val="Heading2"/>
        <w:numPr>
          <w:ilvl w:val="0"/>
          <w:numId w:val="0"/>
        </w:numPr>
        <w:ind w:left="-9"/>
      </w:pPr>
    </w:p>
    <w:p w14:paraId="42B768F2" w14:textId="2599CB7F" w:rsidR="00464F6F" w:rsidRDefault="00464F6F" w:rsidP="00F86286">
      <w:pPr>
        <w:pStyle w:val="Heading2"/>
      </w:pPr>
      <w:r>
        <w:t>OminovoorGedrag</w:t>
      </w:r>
    </w:p>
    <w:p w14:paraId="64ECFB3B" w14:textId="77777777" w:rsidR="00464F6F" w:rsidRDefault="00464F6F" w:rsidP="00464F6F">
      <w:pPr>
        <w:pStyle w:val="Heading2"/>
        <w:numPr>
          <w:ilvl w:val="0"/>
          <w:numId w:val="0"/>
        </w:numPr>
        <w:ind w:left="-9"/>
      </w:pPr>
    </w:p>
    <w:p w14:paraId="726EF4F3" w14:textId="77777777" w:rsidR="00464F6F" w:rsidRDefault="00464F6F" w:rsidP="00464F6F">
      <w:pPr>
        <w:pStyle w:val="Heading2"/>
        <w:numPr>
          <w:ilvl w:val="0"/>
          <w:numId w:val="0"/>
        </w:numPr>
        <w:ind w:left="-9"/>
      </w:pPr>
    </w:p>
    <w:p w14:paraId="1141D51F" w14:textId="2BB6C459" w:rsidR="00464F6F" w:rsidRDefault="00464F6F" w:rsidP="00F86286">
      <w:pPr>
        <w:pStyle w:val="Heading2"/>
      </w:pPr>
      <w:r>
        <w:t>HerbivoorGedrag</w:t>
      </w:r>
    </w:p>
    <w:p w14:paraId="66CA9778" w14:textId="77777777" w:rsidR="00464F6F" w:rsidRDefault="00464F6F" w:rsidP="00464F6F">
      <w:pPr>
        <w:pStyle w:val="Heading2"/>
        <w:numPr>
          <w:ilvl w:val="0"/>
          <w:numId w:val="0"/>
        </w:numPr>
        <w:ind w:left="-9"/>
      </w:pPr>
    </w:p>
    <w:p w14:paraId="1D975F74" w14:textId="4C26A04F" w:rsidR="00464F6F" w:rsidRDefault="00464F6F" w:rsidP="00464F6F">
      <w:pPr>
        <w:pStyle w:val="Heading2"/>
      </w:pPr>
      <w:r>
        <w:t>CarnivoorGedrag</w:t>
      </w:r>
    </w:p>
    <w:p w14:paraId="5335A5CE" w14:textId="77777777" w:rsidR="00464F6F" w:rsidRDefault="00464F6F" w:rsidP="00464F6F"/>
    <w:p w14:paraId="0521C065" w14:textId="77777777" w:rsidR="00464F6F" w:rsidRDefault="00464F6F" w:rsidP="00464F6F"/>
    <w:p w14:paraId="00E0D3B0" w14:textId="61C05246" w:rsidR="00464F6F" w:rsidRPr="00464F6F" w:rsidRDefault="00464F6F" w:rsidP="00464F6F">
      <w:pPr>
        <w:pStyle w:val="Heading2"/>
      </w:pPr>
      <w:r>
        <w:t>NonivoorGedrag</w:t>
      </w:r>
    </w:p>
    <w:p w14:paraId="26801FA0" w14:textId="77777777" w:rsidR="000D5DA7" w:rsidRDefault="000D5DA7" w:rsidP="000D5DA7">
      <w:pPr>
        <w:pStyle w:val="Heading2"/>
        <w:numPr>
          <w:ilvl w:val="0"/>
          <w:numId w:val="0"/>
        </w:numPr>
        <w:ind w:left="-9"/>
      </w:pPr>
    </w:p>
    <w:p w14:paraId="1D4C21F0" w14:textId="77777777" w:rsidR="000D5DA7" w:rsidRDefault="000D5DA7" w:rsidP="000D5DA7"/>
    <w:p w14:paraId="0CBEAC03" w14:textId="09D9AEEF" w:rsidR="000D5DA7" w:rsidRDefault="000D5DA7" w:rsidP="000D5DA7">
      <w:pPr>
        <w:pStyle w:val="Heading2"/>
      </w:pPr>
      <w:r>
        <w:t>Leefgebied</w:t>
      </w:r>
    </w:p>
    <w:p w14:paraId="6A43EDB4" w14:textId="77777777" w:rsidR="00185D2E" w:rsidRDefault="00185D2E" w:rsidP="00185D2E"/>
    <w:p w14:paraId="4B0301E2" w14:textId="77777777" w:rsidR="00185D2E" w:rsidRPr="00185D2E" w:rsidRDefault="00185D2E" w:rsidP="00185D2E"/>
    <w:p w14:paraId="1C49FB78" w14:textId="77777777" w:rsidR="000D5DA7" w:rsidRDefault="000D5DA7" w:rsidP="000D5DA7">
      <w:pPr>
        <w:pStyle w:val="Heading2"/>
        <w:numPr>
          <w:ilvl w:val="0"/>
          <w:numId w:val="0"/>
        </w:numPr>
        <w:ind w:left="567"/>
      </w:pPr>
    </w:p>
    <w:p w14:paraId="5D40E2DD" w14:textId="77777777" w:rsidR="000D5DA7" w:rsidRDefault="000D5DA7" w:rsidP="000D5DA7">
      <w:pPr>
        <w:pStyle w:val="Heading2"/>
        <w:numPr>
          <w:ilvl w:val="0"/>
          <w:numId w:val="0"/>
        </w:numPr>
        <w:ind w:left="567" w:hanging="567"/>
      </w:pPr>
    </w:p>
    <w:p w14:paraId="22CE3139" w14:textId="35FCEA5B" w:rsidR="002F79F5" w:rsidRDefault="002F79F5" w:rsidP="00185D2E">
      <w:pPr>
        <w:pStyle w:val="Heading2"/>
        <w:numPr>
          <w:ilvl w:val="0"/>
          <w:numId w:val="0"/>
        </w:numPr>
      </w:pPr>
      <w:r>
        <w:br w:type="page"/>
      </w:r>
    </w:p>
    <w:p w14:paraId="7B72D8C6" w14:textId="42788804" w:rsidR="002F79F5" w:rsidRDefault="00247837" w:rsidP="00F86286">
      <w:pPr>
        <w:pStyle w:val="Heading2"/>
      </w:pPr>
      <w:r>
        <w:t>Beest</w:t>
      </w:r>
    </w:p>
    <w:p w14:paraId="765BFFFD" w14:textId="2577456B" w:rsidR="00247837" w:rsidRDefault="00247837" w:rsidP="00247837">
      <w:r>
        <w:t>Een beest is in staat om zijn eigen positie te bepalen. Hiervoor is gekozen zodat het leefgebied dit niet van alle beesten hoeft bij te houden.</w:t>
      </w:r>
    </w:p>
    <w:p w14:paraId="6BAEE911" w14:textId="77777777" w:rsidR="00247837" w:rsidRDefault="00247837" w:rsidP="00247837"/>
    <w:p w14:paraId="22C009E3" w14:textId="0ACD6A42" w:rsidR="00247837" w:rsidRDefault="00247837" w:rsidP="00247837">
      <w:r>
        <w:t>De vraag die nu rijst is: Hoe weet het beest waar hij naar toe mag? Er kan immers een obstakel in de weg staan.</w:t>
      </w:r>
    </w:p>
    <w:p w14:paraId="2F21053D" w14:textId="77777777" w:rsidR="00EF77AE" w:rsidRDefault="00EF77AE" w:rsidP="00247837"/>
    <w:p w14:paraId="6CAA80EC" w14:textId="575A46B3" w:rsidR="00EF77AE" w:rsidRDefault="00EF77AE" w:rsidP="00247837">
      <w:r>
        <w:t>Uiteindelijk kiezen we er toch voor dat het leefgebied de positie gaat bepalen. Deze weet immers ook waar de obstakels staan enz. Het beest kan wel zijn positie onthouden. Hij krijgt dus van het leefgebied op naar welke positie hij moet.</w:t>
      </w:r>
    </w:p>
    <w:p w14:paraId="6420BF5D" w14:textId="77777777" w:rsidR="00EF77AE" w:rsidRDefault="00EF77AE" w:rsidP="00247837"/>
    <w:p w14:paraId="06001A9E" w14:textId="62A12338" w:rsidR="008E2C5C" w:rsidRDefault="008E2C5C" w:rsidP="00247837">
      <w:r>
        <w:t>Omdat het leefgebied ook de obstakels kent zal deze ook de richting van het beest bepalen. Hij kijkt of het nieuwe coördinaat van het beest bezet met een obstakel is en als dit zo is dan zal het leefgebied de richting van het beest veranderen.</w:t>
      </w:r>
      <w:bookmarkEnd w:id="21"/>
    </w:p>
    <w:p w14:paraId="4D6C1FBB" w14:textId="77777777" w:rsidR="00185D2E" w:rsidRDefault="00185D2E" w:rsidP="00247837"/>
    <w:p w14:paraId="480A2099" w14:textId="3B178396" w:rsidR="00185D2E" w:rsidRDefault="00185D2E" w:rsidP="00185D2E">
      <w:pPr>
        <w:pStyle w:val="Heading2"/>
      </w:pPr>
      <w:r>
        <w:t>Obstakel</w:t>
      </w:r>
    </w:p>
    <w:p w14:paraId="59E407FB" w14:textId="77777777" w:rsidR="00185D2E" w:rsidRDefault="00185D2E" w:rsidP="00247837">
      <w:r>
        <w:t xml:space="preserve">Een obstakel krijgt bij de creatie een positie mee via de constructor. Deze positie blijft gedurende hele simulatie het zelfde. Doordat het leefgebied deze positie ook weet, is het niet nodig om een getter voor de positie te </w:t>
      </w:r>
    </w:p>
    <w:p w14:paraId="47917B5A" w14:textId="204AD3C4" w:rsidR="00185D2E" w:rsidRDefault="00185D2E" w:rsidP="00247837">
      <w:r>
        <w:t>maken. Omdat een obstakel alleen maar een positie gebruikt, is het dan nog wel nodig dat we een klasse obstakel aanmaken. Het leefgebied weet immers waar de obstakels staan, en weet ook waarheen de beesten verplaatsen.</w:t>
      </w:r>
    </w:p>
    <w:p w14:paraId="5C5015B8" w14:textId="77777777" w:rsidR="004171CC" w:rsidRDefault="004171CC" w:rsidP="00247837"/>
    <w:p w14:paraId="075E16FA" w14:textId="09E8112A" w:rsidR="004171CC" w:rsidRDefault="004171CC" w:rsidP="004171CC">
      <w:pPr>
        <w:pStyle w:val="Heading2"/>
      </w:pPr>
      <w:r>
        <w:t>Plant</w:t>
      </w:r>
    </w:p>
    <w:p w14:paraId="3DC5EBC4" w14:textId="79FC5625" w:rsidR="004171CC" w:rsidRDefault="004171CC" w:rsidP="004171CC">
      <w:r>
        <w:t xml:space="preserve">Een plant krijgt bij zijn creatie een start positie mee en een start voedingswaarde. De positie van de plant blijft gedurende </w:t>
      </w:r>
      <w:r w:rsidR="00FC667C">
        <w:t>de simulatie</w:t>
      </w:r>
      <w:r w:rsidR="003D3B3D">
        <w:t xml:space="preserve"> het</w:t>
      </w:r>
      <w:r>
        <w:t xml:space="preserve">zelfde. </w:t>
      </w:r>
    </w:p>
    <w:p w14:paraId="2D5B0776" w14:textId="3B32D829" w:rsidR="004171CC" w:rsidRDefault="004171CC" w:rsidP="004171CC">
      <w:r>
        <w:t xml:space="preserve">Het groeien van een plant gaat als volgt te werk: </w:t>
      </w:r>
    </w:p>
    <w:p w14:paraId="59FBD46E" w14:textId="172D45A6" w:rsidR="004171CC" w:rsidRDefault="004171CC" w:rsidP="004171CC">
      <w:pPr>
        <w:pStyle w:val="ListParagraph"/>
        <w:numPr>
          <w:ilvl w:val="0"/>
          <w:numId w:val="50"/>
        </w:numPr>
      </w:pPr>
      <w:r>
        <w:t>Plant wordt gecreëerd met een voedingswaarde. Mee gekregen via de constructor.</w:t>
      </w:r>
    </w:p>
    <w:p w14:paraId="11CAC8F9" w14:textId="5063CC5B" w:rsidR="004171CC" w:rsidRDefault="004171CC" w:rsidP="004171CC">
      <w:pPr>
        <w:pStyle w:val="ListParagraph"/>
        <w:numPr>
          <w:ilvl w:val="0"/>
          <w:numId w:val="50"/>
        </w:numPr>
      </w:pPr>
      <w:r>
        <w:t>Elke simulatie stap groet de plant 1 voedingswaarde</w:t>
      </w:r>
    </w:p>
    <w:p w14:paraId="1FA3906F" w14:textId="6E2FEFF7" w:rsidR="004171CC" w:rsidRDefault="004171CC" w:rsidP="004171CC">
      <w:pPr>
        <w:pStyle w:val="ListParagraph"/>
        <w:numPr>
          <w:ilvl w:val="0"/>
          <w:numId w:val="50"/>
        </w:numPr>
      </w:pPr>
      <w:r>
        <w:t>Na het eten worde de voedingswaarde van de plant gereduceerd.</w:t>
      </w:r>
      <w:r w:rsidR="003D3B3D">
        <w:t xml:space="preserve"> Hoeveelheid is afhankelijk van het gedrag van een beest.</w:t>
      </w:r>
      <w:r>
        <w:t xml:space="preserve"> Dit kan door gaan tot voedingswaarde 0.</w:t>
      </w:r>
    </w:p>
    <w:p w14:paraId="1F6A98F7" w14:textId="39BDEAB0" w:rsidR="004171CC" w:rsidRPr="004171CC" w:rsidRDefault="004171CC" w:rsidP="004171CC">
      <w:pPr>
        <w:pStyle w:val="ListParagraph"/>
        <w:numPr>
          <w:ilvl w:val="0"/>
          <w:numId w:val="50"/>
        </w:numPr>
      </w:pPr>
      <w:r>
        <w:t xml:space="preserve">Indien de waarde 0 is kan de plant weer gewoon gaan groeien. Is deze “reïncarnatie” meer dan 10 </w:t>
      </w:r>
      <w:r w:rsidR="00FC667C">
        <w:t>maal uitgevoerd dan kan de plant niet meer groeien voor 100 simulatie stappen. Daarna gaan de plant weer gewoon groeien.</w:t>
      </w:r>
    </w:p>
    <w:p w14:paraId="3FA43436" w14:textId="77777777" w:rsidR="004171CC" w:rsidRDefault="004171CC" w:rsidP="00247837"/>
    <w:p w14:paraId="59E42420" w14:textId="77777777" w:rsidR="00185D2E" w:rsidRDefault="00185D2E" w:rsidP="00247837">
      <w:bookmarkStart w:id="112" w:name="_GoBack"/>
      <w:bookmarkEnd w:id="112"/>
    </w:p>
    <w:p w14:paraId="71AACE82" w14:textId="77777777" w:rsidR="00185D2E" w:rsidRPr="00247837" w:rsidRDefault="00185D2E" w:rsidP="00247837"/>
    <w:sectPr w:rsidR="00185D2E" w:rsidRPr="00247837" w:rsidSect="005B36D9">
      <w:footerReference w:type="default" r:id="rId13"/>
      <w:pgSz w:w="11906" w:h="16838" w:code="9"/>
      <w:pgMar w:top="1985" w:right="1440" w:bottom="1843" w:left="1440" w:header="709" w:footer="61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Bart Janisse" w:date="2013-11-13T20:27:00Z" w:initials="BJ">
    <w:p w14:paraId="5E82B000" w14:textId="77777777" w:rsidR="00957E78" w:rsidRDefault="00957E78" w:rsidP="002F79F5">
      <w:pPr>
        <w:pStyle w:val="CommentText"/>
      </w:pPr>
      <w:r>
        <w:rPr>
          <w:rStyle w:val="CommentReference"/>
        </w:rPr>
        <w:annotationRef/>
      </w:r>
      <w:r>
        <w:t>Gegevens patrick toevoegen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82B0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0B0583" w14:textId="77777777" w:rsidR="000E15DF" w:rsidRDefault="000E15DF" w:rsidP="002F79F5">
      <w:r>
        <w:separator/>
      </w:r>
    </w:p>
    <w:p w14:paraId="56DF2DA2" w14:textId="77777777" w:rsidR="000E15DF" w:rsidRDefault="000E15DF" w:rsidP="002F79F5"/>
  </w:endnote>
  <w:endnote w:type="continuationSeparator" w:id="0">
    <w:p w14:paraId="079AC42F" w14:textId="77777777" w:rsidR="000E15DF" w:rsidRDefault="000E15DF" w:rsidP="002F79F5">
      <w:r>
        <w:continuationSeparator/>
      </w:r>
    </w:p>
    <w:p w14:paraId="5764E669" w14:textId="77777777" w:rsidR="000E15DF" w:rsidRDefault="000E15DF" w:rsidP="002F79F5"/>
  </w:endnote>
  <w:endnote w:type="continuationNotice" w:id="1">
    <w:p w14:paraId="6ACD144B" w14:textId="77777777" w:rsidR="000E15DF" w:rsidRDefault="000E15DF" w:rsidP="002F79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Neue LT 55 Roman">
    <w:panose1 w:val="00000000000000000000"/>
    <w:charset w:val="00"/>
    <w:family w:val="auto"/>
    <w:notTrueType/>
    <w:pitch w:val="variable"/>
    <w:sig w:usb0="00000003" w:usb1="00000000" w:usb2="00000000" w:usb3="00000000" w:csb0="00000001" w:csb1="00000000"/>
  </w:font>
  <w:font w:name="Liberation Serif">
    <w:altName w:val="Times New Roman"/>
    <w:charset w:val="00"/>
    <w:family w:val="roman"/>
    <w:pitch w:val="variable"/>
    <w:sig w:usb0="00000001" w:usb1="500078FB" w:usb2="00000000" w:usb3="00000000" w:csb0="0000009F" w:csb1="00000000"/>
  </w:font>
  <w:font w:name="Droid Sans Fallback">
    <w:altName w:val="Times New Roman"/>
    <w:charset w:val="00"/>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Neue LT 57 Cn">
    <w:altName w:val="Times New Roman"/>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Spec="right" w:tblpYSpec="bottom"/>
      <w:tblW w:w="472" w:type="pct"/>
      <w:tblLook w:val="04A0" w:firstRow="1" w:lastRow="0" w:firstColumn="1" w:lastColumn="0" w:noHBand="0" w:noVBand="1"/>
    </w:tblPr>
    <w:tblGrid>
      <w:gridCol w:w="852"/>
    </w:tblGrid>
    <w:tr w:rsidR="00957E78" w:rsidRPr="008D2A54" w14:paraId="2C9941F3" w14:textId="77777777" w:rsidTr="00087F70">
      <w:trPr>
        <w:trHeight w:val="9777"/>
      </w:trPr>
      <w:tc>
        <w:tcPr>
          <w:tcW w:w="873" w:type="dxa"/>
          <w:tcBorders>
            <w:bottom w:val="single" w:sz="4" w:space="0" w:color="auto"/>
          </w:tcBorders>
        </w:tcPr>
        <w:p w14:paraId="4B76EE1A" w14:textId="77777777" w:rsidR="00957E78" w:rsidRPr="00294CFD" w:rsidRDefault="00957E78" w:rsidP="002F79F5">
          <w:pPr>
            <w:pStyle w:val="Header"/>
          </w:pPr>
          <w:r>
            <w:t xml:space="preserve"> </w:t>
          </w:r>
          <w:r w:rsidRPr="00B958D6">
            <w:t xml:space="preserve"> </w:t>
          </w:r>
        </w:p>
      </w:tc>
    </w:tr>
    <w:tr w:rsidR="00957E78" w:rsidRPr="00FE536B" w14:paraId="6B58404B" w14:textId="77777777" w:rsidTr="00BE6193">
      <w:tc>
        <w:tcPr>
          <w:tcW w:w="873" w:type="dxa"/>
          <w:tcBorders>
            <w:top w:val="single" w:sz="4" w:space="0" w:color="auto"/>
          </w:tcBorders>
        </w:tcPr>
        <w:p w14:paraId="0E83CD57" w14:textId="77777777" w:rsidR="00957E78" w:rsidRDefault="00957E78" w:rsidP="002F79F5">
          <w:pPr>
            <w:pStyle w:val="Footer"/>
          </w:pPr>
          <w:r w:rsidRPr="007D692F">
            <w:fldChar w:fldCharType="begin"/>
          </w:r>
          <w:r>
            <w:instrText xml:space="preserve"> PAGE   \* MERGEFORMAT </w:instrText>
          </w:r>
          <w:r w:rsidRPr="007D692F">
            <w:fldChar w:fldCharType="separate"/>
          </w:r>
          <w:r w:rsidR="000D5DA7">
            <w:rPr>
              <w:noProof/>
            </w:rPr>
            <w:t>6</w:t>
          </w:r>
          <w:r w:rsidRPr="007D692F">
            <w:fldChar w:fldCharType="end"/>
          </w:r>
        </w:p>
        <w:p w14:paraId="71692FB6" w14:textId="77777777" w:rsidR="00957E78" w:rsidRPr="00FE536B" w:rsidRDefault="00957E78" w:rsidP="002F79F5">
          <w:pPr>
            <w:pStyle w:val="Footer"/>
          </w:pPr>
        </w:p>
      </w:tc>
    </w:tr>
    <w:tr w:rsidR="00957E78" w:rsidRPr="00FE536B" w14:paraId="3676F0B9" w14:textId="77777777" w:rsidTr="00BE6193">
      <w:trPr>
        <w:trHeight w:val="768"/>
      </w:trPr>
      <w:tc>
        <w:tcPr>
          <w:tcW w:w="873" w:type="dxa"/>
        </w:tcPr>
        <w:p w14:paraId="33A75BBB" w14:textId="77777777" w:rsidR="00957E78" w:rsidRPr="00FE536B" w:rsidRDefault="00957E78" w:rsidP="002F79F5">
          <w:pPr>
            <w:pStyle w:val="Header"/>
          </w:pPr>
        </w:p>
      </w:tc>
    </w:tr>
  </w:tbl>
  <w:p w14:paraId="0BFDB03E" w14:textId="77777777" w:rsidR="00957E78" w:rsidRDefault="00957E78" w:rsidP="002F79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7CFFF" w14:textId="77777777" w:rsidR="000E15DF" w:rsidRDefault="000E15DF" w:rsidP="002F79F5">
      <w:r>
        <w:separator/>
      </w:r>
    </w:p>
    <w:p w14:paraId="298340EE" w14:textId="77777777" w:rsidR="000E15DF" w:rsidRDefault="000E15DF" w:rsidP="002F79F5"/>
  </w:footnote>
  <w:footnote w:type="continuationSeparator" w:id="0">
    <w:p w14:paraId="6B618961" w14:textId="77777777" w:rsidR="000E15DF" w:rsidRDefault="000E15DF" w:rsidP="002F79F5">
      <w:r>
        <w:continuationSeparator/>
      </w:r>
    </w:p>
    <w:p w14:paraId="17E03617" w14:textId="77777777" w:rsidR="000E15DF" w:rsidRDefault="000E15DF" w:rsidP="002F79F5"/>
  </w:footnote>
  <w:footnote w:type="continuationNotice" w:id="1">
    <w:p w14:paraId="6ACBE1DF" w14:textId="77777777" w:rsidR="000E15DF" w:rsidRDefault="000E15DF" w:rsidP="002F79F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4485"/>
    <w:multiLevelType w:val="hybridMultilevel"/>
    <w:tmpl w:val="C532C6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3D11B42"/>
    <w:multiLevelType w:val="multilevel"/>
    <w:tmpl w:val="E4DC5E6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4B6741B"/>
    <w:multiLevelType w:val="hybridMultilevel"/>
    <w:tmpl w:val="E0CEC4C8"/>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nsid w:val="0A714BCE"/>
    <w:multiLevelType w:val="hybridMultilevel"/>
    <w:tmpl w:val="D7BE435C"/>
    <w:lvl w:ilvl="0" w:tplc="78FE3DD8">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A16129"/>
    <w:multiLevelType w:val="hybridMultilevel"/>
    <w:tmpl w:val="B50651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FCF28E3"/>
    <w:multiLevelType w:val="hybridMultilevel"/>
    <w:tmpl w:val="6FB00CBA"/>
    <w:lvl w:ilvl="0" w:tplc="241C8B14">
      <w:start w:val="1"/>
      <w:numFmt w:val="bullet"/>
      <w:pStyle w:val="Tablelistbullet"/>
      <w:lvlText w:val="•"/>
      <w:lvlJc w:val="left"/>
      <w:pPr>
        <w:tabs>
          <w:tab w:val="num" w:pos="360"/>
        </w:tabs>
        <w:ind w:left="142" w:hanging="142"/>
      </w:pPr>
      <w:rPr>
        <w:rFonts w:ascii="HelveticaNeue LT 55 Roman" w:hAnsi="HelveticaNeue LT 55 Roman" w:hint="default"/>
        <w:sz w:val="18"/>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123779B5"/>
    <w:multiLevelType w:val="hybridMultilevel"/>
    <w:tmpl w:val="EC38A6C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nsid w:val="153835FE"/>
    <w:multiLevelType w:val="hybridMultilevel"/>
    <w:tmpl w:val="C5C48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156D197E"/>
    <w:multiLevelType w:val="hybridMultilevel"/>
    <w:tmpl w:val="6FB00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6683F0B"/>
    <w:multiLevelType w:val="hybridMultilevel"/>
    <w:tmpl w:val="5F2A499E"/>
    <w:lvl w:ilvl="0" w:tplc="8FA64F1E">
      <w:start w:val="1"/>
      <w:numFmt w:val="decimal"/>
      <w:pStyle w:val="Opmaakprofiel1"/>
      <w:lvlText w:val="%1."/>
      <w:lvlJc w:val="left"/>
      <w:pPr>
        <w:ind w:left="360" w:hanging="360"/>
      </w:pPr>
    </w:lvl>
    <w:lvl w:ilvl="1" w:tplc="0413000F">
      <w:start w:val="1"/>
      <w:numFmt w:val="decimal"/>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1FFF217F"/>
    <w:multiLevelType w:val="hybridMultilevel"/>
    <w:tmpl w:val="78E089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1683C5E"/>
    <w:multiLevelType w:val="hybridMultilevel"/>
    <w:tmpl w:val="5E404E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2595D97"/>
    <w:multiLevelType w:val="hybridMultilevel"/>
    <w:tmpl w:val="76CC00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2A83EBB"/>
    <w:multiLevelType w:val="hybridMultilevel"/>
    <w:tmpl w:val="B90CB4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64E438B"/>
    <w:multiLevelType w:val="hybridMultilevel"/>
    <w:tmpl w:val="1E2E25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2A2E61EE"/>
    <w:multiLevelType w:val="hybridMultilevel"/>
    <w:tmpl w:val="605E6E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BFC0AFD"/>
    <w:multiLevelType w:val="hybridMultilevel"/>
    <w:tmpl w:val="59F208F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2D110F18"/>
    <w:multiLevelType w:val="hybridMultilevel"/>
    <w:tmpl w:val="9EB40A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D166384"/>
    <w:multiLevelType w:val="hybridMultilevel"/>
    <w:tmpl w:val="0B7297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D997A23"/>
    <w:multiLevelType w:val="hybridMultilevel"/>
    <w:tmpl w:val="E3C22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2DC75E16"/>
    <w:multiLevelType w:val="hybridMultilevel"/>
    <w:tmpl w:val="8F52BF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30E043CE"/>
    <w:multiLevelType w:val="hybridMultilevel"/>
    <w:tmpl w:val="FE6E7F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39ED0A45"/>
    <w:multiLevelType w:val="singleLevel"/>
    <w:tmpl w:val="D690DF5C"/>
    <w:lvl w:ilvl="0">
      <w:start w:val="1"/>
      <w:numFmt w:val="bullet"/>
      <w:pStyle w:val="NormalIndent"/>
      <w:lvlText w:val=""/>
      <w:lvlJc w:val="left"/>
      <w:pPr>
        <w:tabs>
          <w:tab w:val="num" w:pos="1701"/>
        </w:tabs>
        <w:ind w:left="1701" w:hanging="567"/>
      </w:pPr>
      <w:rPr>
        <w:rFonts w:ascii="Symbol" w:hAnsi="Symbol" w:hint="default"/>
      </w:rPr>
    </w:lvl>
  </w:abstractNum>
  <w:abstractNum w:abstractNumId="23">
    <w:nsid w:val="3AFC16E0"/>
    <w:multiLevelType w:val="hybridMultilevel"/>
    <w:tmpl w:val="AE06983C"/>
    <w:lvl w:ilvl="0" w:tplc="3B26B246">
      <w:numFmt w:val="bullet"/>
      <w:lvlText w:val="-"/>
      <w:lvlJc w:val="left"/>
      <w:pPr>
        <w:ind w:left="180" w:hanging="360"/>
      </w:pPr>
      <w:rPr>
        <w:rFonts w:ascii="Calibri" w:eastAsiaTheme="minorHAnsi" w:hAnsi="Calibri" w:cs="Calibri" w:hint="default"/>
      </w:rPr>
    </w:lvl>
    <w:lvl w:ilvl="1" w:tplc="04130003" w:tentative="1">
      <w:start w:val="1"/>
      <w:numFmt w:val="bullet"/>
      <w:lvlText w:val="o"/>
      <w:lvlJc w:val="left"/>
      <w:pPr>
        <w:ind w:left="900" w:hanging="360"/>
      </w:pPr>
      <w:rPr>
        <w:rFonts w:ascii="Courier New" w:hAnsi="Courier New" w:cs="Courier New" w:hint="default"/>
      </w:rPr>
    </w:lvl>
    <w:lvl w:ilvl="2" w:tplc="04130005" w:tentative="1">
      <w:start w:val="1"/>
      <w:numFmt w:val="bullet"/>
      <w:lvlText w:val=""/>
      <w:lvlJc w:val="left"/>
      <w:pPr>
        <w:ind w:left="1620" w:hanging="360"/>
      </w:pPr>
      <w:rPr>
        <w:rFonts w:ascii="Wingdings" w:hAnsi="Wingdings" w:hint="default"/>
      </w:rPr>
    </w:lvl>
    <w:lvl w:ilvl="3" w:tplc="04130001" w:tentative="1">
      <w:start w:val="1"/>
      <w:numFmt w:val="bullet"/>
      <w:lvlText w:val=""/>
      <w:lvlJc w:val="left"/>
      <w:pPr>
        <w:ind w:left="2340" w:hanging="360"/>
      </w:pPr>
      <w:rPr>
        <w:rFonts w:ascii="Symbol" w:hAnsi="Symbol" w:hint="default"/>
      </w:rPr>
    </w:lvl>
    <w:lvl w:ilvl="4" w:tplc="04130003" w:tentative="1">
      <w:start w:val="1"/>
      <w:numFmt w:val="bullet"/>
      <w:lvlText w:val="o"/>
      <w:lvlJc w:val="left"/>
      <w:pPr>
        <w:ind w:left="3060" w:hanging="360"/>
      </w:pPr>
      <w:rPr>
        <w:rFonts w:ascii="Courier New" w:hAnsi="Courier New" w:cs="Courier New" w:hint="default"/>
      </w:rPr>
    </w:lvl>
    <w:lvl w:ilvl="5" w:tplc="04130005" w:tentative="1">
      <w:start w:val="1"/>
      <w:numFmt w:val="bullet"/>
      <w:lvlText w:val=""/>
      <w:lvlJc w:val="left"/>
      <w:pPr>
        <w:ind w:left="3780" w:hanging="360"/>
      </w:pPr>
      <w:rPr>
        <w:rFonts w:ascii="Wingdings" w:hAnsi="Wingdings" w:hint="default"/>
      </w:rPr>
    </w:lvl>
    <w:lvl w:ilvl="6" w:tplc="04130001" w:tentative="1">
      <w:start w:val="1"/>
      <w:numFmt w:val="bullet"/>
      <w:lvlText w:val=""/>
      <w:lvlJc w:val="left"/>
      <w:pPr>
        <w:ind w:left="4500" w:hanging="360"/>
      </w:pPr>
      <w:rPr>
        <w:rFonts w:ascii="Symbol" w:hAnsi="Symbol" w:hint="default"/>
      </w:rPr>
    </w:lvl>
    <w:lvl w:ilvl="7" w:tplc="04130003" w:tentative="1">
      <w:start w:val="1"/>
      <w:numFmt w:val="bullet"/>
      <w:lvlText w:val="o"/>
      <w:lvlJc w:val="left"/>
      <w:pPr>
        <w:ind w:left="5220" w:hanging="360"/>
      </w:pPr>
      <w:rPr>
        <w:rFonts w:ascii="Courier New" w:hAnsi="Courier New" w:cs="Courier New" w:hint="default"/>
      </w:rPr>
    </w:lvl>
    <w:lvl w:ilvl="8" w:tplc="04130005" w:tentative="1">
      <w:start w:val="1"/>
      <w:numFmt w:val="bullet"/>
      <w:lvlText w:val=""/>
      <w:lvlJc w:val="left"/>
      <w:pPr>
        <w:ind w:left="5940" w:hanging="360"/>
      </w:pPr>
      <w:rPr>
        <w:rFonts w:ascii="Wingdings" w:hAnsi="Wingdings" w:hint="default"/>
      </w:rPr>
    </w:lvl>
  </w:abstractNum>
  <w:abstractNum w:abstractNumId="24">
    <w:nsid w:val="3D954234"/>
    <w:multiLevelType w:val="hybridMultilevel"/>
    <w:tmpl w:val="16BEF5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3E8F3502"/>
    <w:multiLevelType w:val="hybridMultilevel"/>
    <w:tmpl w:val="801E9D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EAA3363"/>
    <w:multiLevelType w:val="hybridMultilevel"/>
    <w:tmpl w:val="2BC47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43A30134"/>
    <w:multiLevelType w:val="hybridMultilevel"/>
    <w:tmpl w:val="40683B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48773BAB"/>
    <w:multiLevelType w:val="hybridMultilevel"/>
    <w:tmpl w:val="82D45D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49AC02BD"/>
    <w:multiLevelType w:val="hybridMultilevel"/>
    <w:tmpl w:val="7CA07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4C4A729C"/>
    <w:multiLevelType w:val="hybridMultilevel"/>
    <w:tmpl w:val="5B9829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4FA95C1F"/>
    <w:multiLevelType w:val="hybridMultilevel"/>
    <w:tmpl w:val="C33C8A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1085F04"/>
    <w:multiLevelType w:val="hybridMultilevel"/>
    <w:tmpl w:val="F6CCA8B8"/>
    <w:lvl w:ilvl="0" w:tplc="78FE3DD8">
      <w:numFmt w:val="bullet"/>
      <w:lvlText w:val="-"/>
      <w:lvlJc w:val="left"/>
      <w:pPr>
        <w:ind w:left="720" w:hanging="360"/>
      </w:pPr>
      <w:rPr>
        <w:rFonts w:ascii="Calibri" w:eastAsia="Times New Roman" w:hAnsi="Calibri" w:cs="Calibri" w:hint="default"/>
      </w:rPr>
    </w:lvl>
    <w:lvl w:ilvl="1" w:tplc="78FE3DD8">
      <w:numFmt w:val="bullet"/>
      <w:lvlText w:val="-"/>
      <w:lvlJc w:val="left"/>
      <w:pPr>
        <w:ind w:left="1440" w:hanging="360"/>
      </w:pPr>
      <w:rPr>
        <w:rFonts w:ascii="Calibri" w:eastAsia="Times New Roman" w:hAnsi="Calibri" w:cs="Calibri"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5AC3413F"/>
    <w:multiLevelType w:val="hybridMultilevel"/>
    <w:tmpl w:val="98243F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B755B10"/>
    <w:multiLevelType w:val="hybridMultilevel"/>
    <w:tmpl w:val="90EC56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D2B1064"/>
    <w:multiLevelType w:val="hybridMultilevel"/>
    <w:tmpl w:val="DE7865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F3F322C"/>
    <w:multiLevelType w:val="hybridMultilevel"/>
    <w:tmpl w:val="21E6C1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6454309E"/>
    <w:multiLevelType w:val="hybridMultilevel"/>
    <w:tmpl w:val="A57E41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8F542D7"/>
    <w:multiLevelType w:val="hybridMultilevel"/>
    <w:tmpl w:val="EC80B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9BF1EB1"/>
    <w:multiLevelType w:val="hybridMultilevel"/>
    <w:tmpl w:val="0C56796C"/>
    <w:lvl w:ilvl="0" w:tplc="78FE3DD8">
      <w:numFmt w:val="bullet"/>
      <w:lvlText w:val="-"/>
      <w:lvlJc w:val="left"/>
      <w:pPr>
        <w:ind w:left="3900" w:hanging="360"/>
      </w:pPr>
      <w:rPr>
        <w:rFonts w:ascii="Calibri" w:eastAsia="Times New Roman" w:hAnsi="Calibri" w:cs="Calibri" w:hint="default"/>
      </w:rPr>
    </w:lvl>
    <w:lvl w:ilvl="1" w:tplc="04130003" w:tentative="1">
      <w:start w:val="1"/>
      <w:numFmt w:val="bullet"/>
      <w:lvlText w:val="o"/>
      <w:lvlJc w:val="left"/>
      <w:pPr>
        <w:ind w:left="4620" w:hanging="360"/>
      </w:pPr>
      <w:rPr>
        <w:rFonts w:ascii="Courier New" w:hAnsi="Courier New" w:cs="Courier New" w:hint="default"/>
      </w:rPr>
    </w:lvl>
    <w:lvl w:ilvl="2" w:tplc="04130005" w:tentative="1">
      <w:start w:val="1"/>
      <w:numFmt w:val="bullet"/>
      <w:lvlText w:val=""/>
      <w:lvlJc w:val="left"/>
      <w:pPr>
        <w:ind w:left="5340" w:hanging="360"/>
      </w:pPr>
      <w:rPr>
        <w:rFonts w:ascii="Wingdings" w:hAnsi="Wingdings" w:hint="default"/>
      </w:rPr>
    </w:lvl>
    <w:lvl w:ilvl="3" w:tplc="04130001" w:tentative="1">
      <w:start w:val="1"/>
      <w:numFmt w:val="bullet"/>
      <w:lvlText w:val=""/>
      <w:lvlJc w:val="left"/>
      <w:pPr>
        <w:ind w:left="6060" w:hanging="360"/>
      </w:pPr>
      <w:rPr>
        <w:rFonts w:ascii="Symbol" w:hAnsi="Symbol" w:hint="default"/>
      </w:rPr>
    </w:lvl>
    <w:lvl w:ilvl="4" w:tplc="04130003" w:tentative="1">
      <w:start w:val="1"/>
      <w:numFmt w:val="bullet"/>
      <w:lvlText w:val="o"/>
      <w:lvlJc w:val="left"/>
      <w:pPr>
        <w:ind w:left="6780" w:hanging="360"/>
      </w:pPr>
      <w:rPr>
        <w:rFonts w:ascii="Courier New" w:hAnsi="Courier New" w:cs="Courier New" w:hint="default"/>
      </w:rPr>
    </w:lvl>
    <w:lvl w:ilvl="5" w:tplc="04130005" w:tentative="1">
      <w:start w:val="1"/>
      <w:numFmt w:val="bullet"/>
      <w:lvlText w:val=""/>
      <w:lvlJc w:val="left"/>
      <w:pPr>
        <w:ind w:left="7500" w:hanging="360"/>
      </w:pPr>
      <w:rPr>
        <w:rFonts w:ascii="Wingdings" w:hAnsi="Wingdings" w:hint="default"/>
      </w:rPr>
    </w:lvl>
    <w:lvl w:ilvl="6" w:tplc="04130001" w:tentative="1">
      <w:start w:val="1"/>
      <w:numFmt w:val="bullet"/>
      <w:lvlText w:val=""/>
      <w:lvlJc w:val="left"/>
      <w:pPr>
        <w:ind w:left="8220" w:hanging="360"/>
      </w:pPr>
      <w:rPr>
        <w:rFonts w:ascii="Symbol" w:hAnsi="Symbol" w:hint="default"/>
      </w:rPr>
    </w:lvl>
    <w:lvl w:ilvl="7" w:tplc="04130003" w:tentative="1">
      <w:start w:val="1"/>
      <w:numFmt w:val="bullet"/>
      <w:lvlText w:val="o"/>
      <w:lvlJc w:val="left"/>
      <w:pPr>
        <w:ind w:left="8940" w:hanging="360"/>
      </w:pPr>
      <w:rPr>
        <w:rFonts w:ascii="Courier New" w:hAnsi="Courier New" w:cs="Courier New" w:hint="default"/>
      </w:rPr>
    </w:lvl>
    <w:lvl w:ilvl="8" w:tplc="04130005" w:tentative="1">
      <w:start w:val="1"/>
      <w:numFmt w:val="bullet"/>
      <w:lvlText w:val=""/>
      <w:lvlJc w:val="left"/>
      <w:pPr>
        <w:ind w:left="9660" w:hanging="360"/>
      </w:pPr>
      <w:rPr>
        <w:rFonts w:ascii="Wingdings" w:hAnsi="Wingdings" w:hint="default"/>
      </w:rPr>
    </w:lvl>
  </w:abstractNum>
  <w:abstractNum w:abstractNumId="40">
    <w:nsid w:val="6A9D5221"/>
    <w:multiLevelType w:val="singleLevel"/>
    <w:tmpl w:val="504E4EFE"/>
    <w:lvl w:ilvl="0">
      <w:start w:val="1"/>
      <w:numFmt w:val="bullet"/>
      <w:pStyle w:val="opsomming1"/>
      <w:lvlText w:val=""/>
      <w:lvlJc w:val="left"/>
      <w:pPr>
        <w:tabs>
          <w:tab w:val="num" w:pos="360"/>
        </w:tabs>
        <w:ind w:left="360" w:hanging="360"/>
      </w:pPr>
      <w:rPr>
        <w:rFonts w:ascii="Symbol" w:hAnsi="Symbol" w:hint="default"/>
      </w:rPr>
    </w:lvl>
  </w:abstractNum>
  <w:abstractNum w:abstractNumId="41">
    <w:nsid w:val="6AE765EC"/>
    <w:multiLevelType w:val="hybridMultilevel"/>
    <w:tmpl w:val="FE20BD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6C13561B"/>
    <w:multiLevelType w:val="hybridMultilevel"/>
    <w:tmpl w:val="0D1092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736D65E5"/>
    <w:multiLevelType w:val="hybridMultilevel"/>
    <w:tmpl w:val="0A8C2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3E73607"/>
    <w:multiLevelType w:val="hybridMultilevel"/>
    <w:tmpl w:val="44C4A2E0"/>
    <w:lvl w:ilvl="0" w:tplc="F66C5930">
      <w:start w:val="2"/>
      <w:numFmt w:val="bullet"/>
      <w:lvlText w:val="-"/>
      <w:lvlJc w:val="left"/>
      <w:pPr>
        <w:ind w:left="720" w:hanging="360"/>
      </w:pPr>
      <w:rPr>
        <w:rFonts w:ascii="Liberation Serif" w:eastAsia="Droid Sans Fallback" w:hAnsi="Liberation Serif" w:cs="Mang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nsid w:val="74C61936"/>
    <w:multiLevelType w:val="hybridMultilevel"/>
    <w:tmpl w:val="DE3431D2"/>
    <w:lvl w:ilvl="0" w:tplc="78FE3DD8">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77944906"/>
    <w:multiLevelType w:val="hybridMultilevel"/>
    <w:tmpl w:val="679E73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78686F08"/>
    <w:multiLevelType w:val="hybridMultilevel"/>
    <w:tmpl w:val="8F94C8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nsid w:val="7B1C38E6"/>
    <w:multiLevelType w:val="hybridMultilevel"/>
    <w:tmpl w:val="15A6CC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22"/>
  </w:num>
  <w:num w:numId="5">
    <w:abstractNumId w:val="40"/>
  </w:num>
  <w:num w:numId="6">
    <w:abstractNumId w:val="42"/>
  </w:num>
  <w:num w:numId="7">
    <w:abstractNumId w:val="34"/>
  </w:num>
  <w:num w:numId="8">
    <w:abstractNumId w:val="13"/>
  </w:num>
  <w:num w:numId="9">
    <w:abstractNumId w:val="39"/>
  </w:num>
  <w:num w:numId="10">
    <w:abstractNumId w:val="3"/>
  </w:num>
  <w:num w:numId="11">
    <w:abstractNumId w:val="32"/>
  </w:num>
  <w:num w:numId="12">
    <w:abstractNumId w:val="1"/>
    <w:lvlOverride w:ilvl="0">
      <w:startOverride w:val="1"/>
    </w:lvlOverride>
    <w:lvlOverride w:ilvl="1">
      <w:startOverride w:val="1"/>
    </w:lvlOverride>
  </w:num>
  <w:num w:numId="13">
    <w:abstractNumId w:val="45"/>
  </w:num>
  <w:num w:numId="14">
    <w:abstractNumId w:val="21"/>
  </w:num>
  <w:num w:numId="15">
    <w:abstractNumId w:val="10"/>
  </w:num>
  <w:num w:numId="16">
    <w:abstractNumId w:val="48"/>
  </w:num>
  <w:num w:numId="17">
    <w:abstractNumId w:val="29"/>
  </w:num>
  <w:num w:numId="18">
    <w:abstractNumId w:val="41"/>
  </w:num>
  <w:num w:numId="19">
    <w:abstractNumId w:val="25"/>
  </w:num>
  <w:num w:numId="20">
    <w:abstractNumId w:val="43"/>
  </w:num>
  <w:num w:numId="21">
    <w:abstractNumId w:val="14"/>
  </w:num>
  <w:num w:numId="22">
    <w:abstractNumId w:val="7"/>
  </w:num>
  <w:num w:numId="23">
    <w:abstractNumId w:val="35"/>
  </w:num>
  <w:num w:numId="24">
    <w:abstractNumId w:val="46"/>
  </w:num>
  <w:num w:numId="25">
    <w:abstractNumId w:val="19"/>
  </w:num>
  <w:num w:numId="26">
    <w:abstractNumId w:val="24"/>
  </w:num>
  <w:num w:numId="27">
    <w:abstractNumId w:val="36"/>
  </w:num>
  <w:num w:numId="28">
    <w:abstractNumId w:val="38"/>
  </w:num>
  <w:num w:numId="29">
    <w:abstractNumId w:val="37"/>
  </w:num>
  <w:num w:numId="30">
    <w:abstractNumId w:val="33"/>
  </w:num>
  <w:num w:numId="31">
    <w:abstractNumId w:val="2"/>
  </w:num>
  <w:num w:numId="32">
    <w:abstractNumId w:val="6"/>
  </w:num>
  <w:num w:numId="33">
    <w:abstractNumId w:val="12"/>
  </w:num>
  <w:num w:numId="34">
    <w:abstractNumId w:val="27"/>
  </w:num>
  <w:num w:numId="35">
    <w:abstractNumId w:val="4"/>
  </w:num>
  <w:num w:numId="36">
    <w:abstractNumId w:val="0"/>
  </w:num>
  <w:num w:numId="37">
    <w:abstractNumId w:val="26"/>
  </w:num>
  <w:num w:numId="38">
    <w:abstractNumId w:val="28"/>
  </w:num>
  <w:num w:numId="39">
    <w:abstractNumId w:val="47"/>
  </w:num>
  <w:num w:numId="40">
    <w:abstractNumId w:val="18"/>
  </w:num>
  <w:num w:numId="41">
    <w:abstractNumId w:val="23"/>
  </w:num>
  <w:num w:numId="42">
    <w:abstractNumId w:val="31"/>
  </w:num>
  <w:num w:numId="43">
    <w:abstractNumId w:val="8"/>
  </w:num>
  <w:num w:numId="44">
    <w:abstractNumId w:val="15"/>
  </w:num>
  <w:num w:numId="45">
    <w:abstractNumId w:val="30"/>
  </w:num>
  <w:num w:numId="46">
    <w:abstractNumId w:val="11"/>
  </w:num>
  <w:num w:numId="47">
    <w:abstractNumId w:val="16"/>
  </w:num>
  <w:num w:numId="48">
    <w:abstractNumId w:val="20"/>
  </w:num>
  <w:num w:numId="49">
    <w:abstractNumId w:val="44"/>
  </w:num>
  <w:num w:numId="50">
    <w:abstractNumId w:val="17"/>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t Janisse">
    <w15:presenceInfo w15:providerId="None" w15:userId="Bart Janis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70"/>
  <w:defaultTabStop w:val="708"/>
  <w:hyphenationZone w:val="425"/>
  <w:drawingGridHorizontalSpacing w:val="102"/>
  <w:drawingGridVerticalSpacing w:val="1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3E"/>
    <w:rsid w:val="000006CE"/>
    <w:rsid w:val="00000946"/>
    <w:rsid w:val="00000D9D"/>
    <w:rsid w:val="0000100B"/>
    <w:rsid w:val="00001490"/>
    <w:rsid w:val="0000256F"/>
    <w:rsid w:val="0000614C"/>
    <w:rsid w:val="00006A6A"/>
    <w:rsid w:val="000075FA"/>
    <w:rsid w:val="00007C6A"/>
    <w:rsid w:val="00007EC4"/>
    <w:rsid w:val="000108E4"/>
    <w:rsid w:val="00010A3B"/>
    <w:rsid w:val="00010E32"/>
    <w:rsid w:val="00011287"/>
    <w:rsid w:val="00011A0F"/>
    <w:rsid w:val="000132EB"/>
    <w:rsid w:val="00013475"/>
    <w:rsid w:val="00013B2C"/>
    <w:rsid w:val="00014589"/>
    <w:rsid w:val="00014C05"/>
    <w:rsid w:val="00015061"/>
    <w:rsid w:val="00015155"/>
    <w:rsid w:val="00015D11"/>
    <w:rsid w:val="0001635B"/>
    <w:rsid w:val="000177F1"/>
    <w:rsid w:val="00017B87"/>
    <w:rsid w:val="0002047A"/>
    <w:rsid w:val="00020B3C"/>
    <w:rsid w:val="00020CA5"/>
    <w:rsid w:val="000211FA"/>
    <w:rsid w:val="00021903"/>
    <w:rsid w:val="000219CA"/>
    <w:rsid w:val="00021F79"/>
    <w:rsid w:val="000236D5"/>
    <w:rsid w:val="00023C61"/>
    <w:rsid w:val="00023F2D"/>
    <w:rsid w:val="00024144"/>
    <w:rsid w:val="000258E7"/>
    <w:rsid w:val="000259D5"/>
    <w:rsid w:val="00027076"/>
    <w:rsid w:val="00027D95"/>
    <w:rsid w:val="00030B7F"/>
    <w:rsid w:val="00030C08"/>
    <w:rsid w:val="00030E00"/>
    <w:rsid w:val="0003181B"/>
    <w:rsid w:val="00031B72"/>
    <w:rsid w:val="000325DA"/>
    <w:rsid w:val="00032E85"/>
    <w:rsid w:val="0003328C"/>
    <w:rsid w:val="00035E78"/>
    <w:rsid w:val="000361AA"/>
    <w:rsid w:val="00040425"/>
    <w:rsid w:val="00040EEC"/>
    <w:rsid w:val="00041E5E"/>
    <w:rsid w:val="00042418"/>
    <w:rsid w:val="0004278D"/>
    <w:rsid w:val="00042EFC"/>
    <w:rsid w:val="00043C55"/>
    <w:rsid w:val="00044C4E"/>
    <w:rsid w:val="00044E6B"/>
    <w:rsid w:val="000455B5"/>
    <w:rsid w:val="00047321"/>
    <w:rsid w:val="00047A06"/>
    <w:rsid w:val="00047A4C"/>
    <w:rsid w:val="00050356"/>
    <w:rsid w:val="000505E7"/>
    <w:rsid w:val="0005172A"/>
    <w:rsid w:val="000518F5"/>
    <w:rsid w:val="00051A4E"/>
    <w:rsid w:val="00051D71"/>
    <w:rsid w:val="00052039"/>
    <w:rsid w:val="00052D77"/>
    <w:rsid w:val="00052DB5"/>
    <w:rsid w:val="00053D94"/>
    <w:rsid w:val="00054542"/>
    <w:rsid w:val="0005625E"/>
    <w:rsid w:val="00056391"/>
    <w:rsid w:val="0005744F"/>
    <w:rsid w:val="000576B7"/>
    <w:rsid w:val="000579B7"/>
    <w:rsid w:val="00057DF3"/>
    <w:rsid w:val="000603D7"/>
    <w:rsid w:val="0006044B"/>
    <w:rsid w:val="00060528"/>
    <w:rsid w:val="000606F6"/>
    <w:rsid w:val="00060985"/>
    <w:rsid w:val="000621FD"/>
    <w:rsid w:val="0006224C"/>
    <w:rsid w:val="00062899"/>
    <w:rsid w:val="000635E4"/>
    <w:rsid w:val="00063B23"/>
    <w:rsid w:val="0006617D"/>
    <w:rsid w:val="00066BA7"/>
    <w:rsid w:val="00066EB4"/>
    <w:rsid w:val="00067BD7"/>
    <w:rsid w:val="00070466"/>
    <w:rsid w:val="00070B74"/>
    <w:rsid w:val="000716A6"/>
    <w:rsid w:val="00071975"/>
    <w:rsid w:val="000728CE"/>
    <w:rsid w:val="00073D50"/>
    <w:rsid w:val="00074105"/>
    <w:rsid w:val="000741ED"/>
    <w:rsid w:val="00075069"/>
    <w:rsid w:val="00076616"/>
    <w:rsid w:val="00076B23"/>
    <w:rsid w:val="00076C8B"/>
    <w:rsid w:val="00076F26"/>
    <w:rsid w:val="0007746F"/>
    <w:rsid w:val="00077AD9"/>
    <w:rsid w:val="000800EA"/>
    <w:rsid w:val="00080C9B"/>
    <w:rsid w:val="00080FD0"/>
    <w:rsid w:val="00081EAC"/>
    <w:rsid w:val="00082124"/>
    <w:rsid w:val="00082BE8"/>
    <w:rsid w:val="00083252"/>
    <w:rsid w:val="0008364C"/>
    <w:rsid w:val="00084A01"/>
    <w:rsid w:val="000852BF"/>
    <w:rsid w:val="00085601"/>
    <w:rsid w:val="00085D34"/>
    <w:rsid w:val="00087265"/>
    <w:rsid w:val="000877B3"/>
    <w:rsid w:val="00087D9F"/>
    <w:rsid w:val="00087F70"/>
    <w:rsid w:val="00090239"/>
    <w:rsid w:val="000908E9"/>
    <w:rsid w:val="00090941"/>
    <w:rsid w:val="00090A54"/>
    <w:rsid w:val="00090E79"/>
    <w:rsid w:val="00091047"/>
    <w:rsid w:val="00091148"/>
    <w:rsid w:val="00091BA1"/>
    <w:rsid w:val="00091C23"/>
    <w:rsid w:val="0009315F"/>
    <w:rsid w:val="000933E9"/>
    <w:rsid w:val="00093573"/>
    <w:rsid w:val="00094205"/>
    <w:rsid w:val="00094FD2"/>
    <w:rsid w:val="000959A1"/>
    <w:rsid w:val="000959C9"/>
    <w:rsid w:val="000963EE"/>
    <w:rsid w:val="00096FED"/>
    <w:rsid w:val="000975DA"/>
    <w:rsid w:val="000977D5"/>
    <w:rsid w:val="00097C39"/>
    <w:rsid w:val="00097FEA"/>
    <w:rsid w:val="000A0F68"/>
    <w:rsid w:val="000A11EC"/>
    <w:rsid w:val="000A13A5"/>
    <w:rsid w:val="000A1902"/>
    <w:rsid w:val="000A2694"/>
    <w:rsid w:val="000A270B"/>
    <w:rsid w:val="000A2781"/>
    <w:rsid w:val="000A2886"/>
    <w:rsid w:val="000A3994"/>
    <w:rsid w:val="000A40F7"/>
    <w:rsid w:val="000A5211"/>
    <w:rsid w:val="000A5493"/>
    <w:rsid w:val="000A58A3"/>
    <w:rsid w:val="000A5CD3"/>
    <w:rsid w:val="000A6675"/>
    <w:rsid w:val="000A6DBE"/>
    <w:rsid w:val="000A74E6"/>
    <w:rsid w:val="000A7787"/>
    <w:rsid w:val="000A782F"/>
    <w:rsid w:val="000B09DD"/>
    <w:rsid w:val="000B0A42"/>
    <w:rsid w:val="000B0D8E"/>
    <w:rsid w:val="000B0E81"/>
    <w:rsid w:val="000B294E"/>
    <w:rsid w:val="000B2F97"/>
    <w:rsid w:val="000B3340"/>
    <w:rsid w:val="000B3981"/>
    <w:rsid w:val="000B39C9"/>
    <w:rsid w:val="000B4979"/>
    <w:rsid w:val="000B4F88"/>
    <w:rsid w:val="000B525E"/>
    <w:rsid w:val="000B5622"/>
    <w:rsid w:val="000B5CBF"/>
    <w:rsid w:val="000B5D67"/>
    <w:rsid w:val="000B7096"/>
    <w:rsid w:val="000B76B0"/>
    <w:rsid w:val="000C0AFA"/>
    <w:rsid w:val="000C0B95"/>
    <w:rsid w:val="000C286B"/>
    <w:rsid w:val="000C2B02"/>
    <w:rsid w:val="000C30D4"/>
    <w:rsid w:val="000C3130"/>
    <w:rsid w:val="000C3AE6"/>
    <w:rsid w:val="000C422A"/>
    <w:rsid w:val="000C48CF"/>
    <w:rsid w:val="000C49A7"/>
    <w:rsid w:val="000C5395"/>
    <w:rsid w:val="000C60EB"/>
    <w:rsid w:val="000C631C"/>
    <w:rsid w:val="000C6BD3"/>
    <w:rsid w:val="000C72E8"/>
    <w:rsid w:val="000C7A5B"/>
    <w:rsid w:val="000C7DB6"/>
    <w:rsid w:val="000D0E90"/>
    <w:rsid w:val="000D0FE1"/>
    <w:rsid w:val="000D1916"/>
    <w:rsid w:val="000D1D14"/>
    <w:rsid w:val="000D20EB"/>
    <w:rsid w:val="000D28B6"/>
    <w:rsid w:val="000D2FA0"/>
    <w:rsid w:val="000D30ED"/>
    <w:rsid w:val="000D335F"/>
    <w:rsid w:val="000D3710"/>
    <w:rsid w:val="000D379C"/>
    <w:rsid w:val="000D3B1A"/>
    <w:rsid w:val="000D3C84"/>
    <w:rsid w:val="000D5DA7"/>
    <w:rsid w:val="000D6951"/>
    <w:rsid w:val="000D6BC4"/>
    <w:rsid w:val="000D6C13"/>
    <w:rsid w:val="000D6DE3"/>
    <w:rsid w:val="000D768D"/>
    <w:rsid w:val="000D785E"/>
    <w:rsid w:val="000E04B6"/>
    <w:rsid w:val="000E07BE"/>
    <w:rsid w:val="000E113B"/>
    <w:rsid w:val="000E1264"/>
    <w:rsid w:val="000E15DF"/>
    <w:rsid w:val="000E2AB6"/>
    <w:rsid w:val="000E34C3"/>
    <w:rsid w:val="000E3A8D"/>
    <w:rsid w:val="000E42BB"/>
    <w:rsid w:val="000E49E6"/>
    <w:rsid w:val="000F007A"/>
    <w:rsid w:val="000F073A"/>
    <w:rsid w:val="000F0922"/>
    <w:rsid w:val="000F1483"/>
    <w:rsid w:val="000F1C0A"/>
    <w:rsid w:val="000F1CF1"/>
    <w:rsid w:val="000F3638"/>
    <w:rsid w:val="000F37BF"/>
    <w:rsid w:val="000F3814"/>
    <w:rsid w:val="000F4128"/>
    <w:rsid w:val="000F4679"/>
    <w:rsid w:val="000F4AA1"/>
    <w:rsid w:val="000F4EA2"/>
    <w:rsid w:val="000F5CC1"/>
    <w:rsid w:val="000F6F94"/>
    <w:rsid w:val="000F7021"/>
    <w:rsid w:val="000F7378"/>
    <w:rsid w:val="0010098F"/>
    <w:rsid w:val="001015BC"/>
    <w:rsid w:val="00101ABB"/>
    <w:rsid w:val="00101B15"/>
    <w:rsid w:val="00101BAC"/>
    <w:rsid w:val="00101E1B"/>
    <w:rsid w:val="00102442"/>
    <w:rsid w:val="001027E1"/>
    <w:rsid w:val="001033D2"/>
    <w:rsid w:val="00103645"/>
    <w:rsid w:val="00103B9A"/>
    <w:rsid w:val="00103CA6"/>
    <w:rsid w:val="00103E81"/>
    <w:rsid w:val="0010625B"/>
    <w:rsid w:val="00106289"/>
    <w:rsid w:val="00106496"/>
    <w:rsid w:val="001065C5"/>
    <w:rsid w:val="0010675F"/>
    <w:rsid w:val="00110152"/>
    <w:rsid w:val="00110F1F"/>
    <w:rsid w:val="00111019"/>
    <w:rsid w:val="00111BA2"/>
    <w:rsid w:val="00111E84"/>
    <w:rsid w:val="0011222F"/>
    <w:rsid w:val="00113044"/>
    <w:rsid w:val="0011381C"/>
    <w:rsid w:val="0011415F"/>
    <w:rsid w:val="00115BA6"/>
    <w:rsid w:val="00115C94"/>
    <w:rsid w:val="00115D18"/>
    <w:rsid w:val="00115FCC"/>
    <w:rsid w:val="00116DB4"/>
    <w:rsid w:val="001172EA"/>
    <w:rsid w:val="001174FE"/>
    <w:rsid w:val="00117714"/>
    <w:rsid w:val="00117716"/>
    <w:rsid w:val="00117E0A"/>
    <w:rsid w:val="00117FAB"/>
    <w:rsid w:val="001209D3"/>
    <w:rsid w:val="00121D31"/>
    <w:rsid w:val="0012302A"/>
    <w:rsid w:val="0012336B"/>
    <w:rsid w:val="0012365A"/>
    <w:rsid w:val="00124403"/>
    <w:rsid w:val="001244A5"/>
    <w:rsid w:val="00125262"/>
    <w:rsid w:val="00126A26"/>
    <w:rsid w:val="00126AB7"/>
    <w:rsid w:val="00126EDF"/>
    <w:rsid w:val="00127002"/>
    <w:rsid w:val="00127340"/>
    <w:rsid w:val="00127E12"/>
    <w:rsid w:val="00130069"/>
    <w:rsid w:val="00130700"/>
    <w:rsid w:val="00130DD0"/>
    <w:rsid w:val="00131140"/>
    <w:rsid w:val="001316E2"/>
    <w:rsid w:val="00131809"/>
    <w:rsid w:val="0013219E"/>
    <w:rsid w:val="00132BAA"/>
    <w:rsid w:val="00132C8C"/>
    <w:rsid w:val="00133C84"/>
    <w:rsid w:val="00134307"/>
    <w:rsid w:val="00134E6D"/>
    <w:rsid w:val="00135D52"/>
    <w:rsid w:val="001368AC"/>
    <w:rsid w:val="001370D1"/>
    <w:rsid w:val="00137174"/>
    <w:rsid w:val="00140106"/>
    <w:rsid w:val="001401CD"/>
    <w:rsid w:val="00140714"/>
    <w:rsid w:val="00140AF3"/>
    <w:rsid w:val="00142214"/>
    <w:rsid w:val="00142494"/>
    <w:rsid w:val="001429F1"/>
    <w:rsid w:val="00142CC4"/>
    <w:rsid w:val="0014329C"/>
    <w:rsid w:val="001432BD"/>
    <w:rsid w:val="0014330D"/>
    <w:rsid w:val="00143B1C"/>
    <w:rsid w:val="001440E8"/>
    <w:rsid w:val="00144316"/>
    <w:rsid w:val="00144C78"/>
    <w:rsid w:val="00144C7B"/>
    <w:rsid w:val="0014530D"/>
    <w:rsid w:val="001454BF"/>
    <w:rsid w:val="001459A3"/>
    <w:rsid w:val="00145A47"/>
    <w:rsid w:val="001463B7"/>
    <w:rsid w:val="00146EA9"/>
    <w:rsid w:val="00147611"/>
    <w:rsid w:val="00147F25"/>
    <w:rsid w:val="001510B7"/>
    <w:rsid w:val="001512E5"/>
    <w:rsid w:val="00151700"/>
    <w:rsid w:val="00151F0E"/>
    <w:rsid w:val="001523EF"/>
    <w:rsid w:val="0015299D"/>
    <w:rsid w:val="00152F26"/>
    <w:rsid w:val="00153634"/>
    <w:rsid w:val="00154056"/>
    <w:rsid w:val="001549BA"/>
    <w:rsid w:val="00155248"/>
    <w:rsid w:val="001559C3"/>
    <w:rsid w:val="00155A42"/>
    <w:rsid w:val="001560EC"/>
    <w:rsid w:val="00160102"/>
    <w:rsid w:val="00161546"/>
    <w:rsid w:val="001619BF"/>
    <w:rsid w:val="00161D68"/>
    <w:rsid w:val="001620FB"/>
    <w:rsid w:val="0016232C"/>
    <w:rsid w:val="00162521"/>
    <w:rsid w:val="00162E96"/>
    <w:rsid w:val="00164774"/>
    <w:rsid w:val="001658AE"/>
    <w:rsid w:val="00165CB5"/>
    <w:rsid w:val="001674ED"/>
    <w:rsid w:val="0016793A"/>
    <w:rsid w:val="00171652"/>
    <w:rsid w:val="00171F52"/>
    <w:rsid w:val="001723A5"/>
    <w:rsid w:val="00172B08"/>
    <w:rsid w:val="00172CAD"/>
    <w:rsid w:val="0017372D"/>
    <w:rsid w:val="00173A11"/>
    <w:rsid w:val="00173B84"/>
    <w:rsid w:val="00174217"/>
    <w:rsid w:val="00174398"/>
    <w:rsid w:val="001745E5"/>
    <w:rsid w:val="00175BFD"/>
    <w:rsid w:val="00175CAC"/>
    <w:rsid w:val="001771A7"/>
    <w:rsid w:val="00177701"/>
    <w:rsid w:val="00177770"/>
    <w:rsid w:val="00177F98"/>
    <w:rsid w:val="00181223"/>
    <w:rsid w:val="00181B33"/>
    <w:rsid w:val="0018254F"/>
    <w:rsid w:val="00182B5C"/>
    <w:rsid w:val="00184647"/>
    <w:rsid w:val="00184DC2"/>
    <w:rsid w:val="001851E0"/>
    <w:rsid w:val="001854B6"/>
    <w:rsid w:val="00185614"/>
    <w:rsid w:val="00185D2E"/>
    <w:rsid w:val="001861EF"/>
    <w:rsid w:val="001863C0"/>
    <w:rsid w:val="00187184"/>
    <w:rsid w:val="001872D6"/>
    <w:rsid w:val="001878DD"/>
    <w:rsid w:val="001879B5"/>
    <w:rsid w:val="00187B18"/>
    <w:rsid w:val="00190504"/>
    <w:rsid w:val="0019077A"/>
    <w:rsid w:val="00191220"/>
    <w:rsid w:val="00192102"/>
    <w:rsid w:val="001928C3"/>
    <w:rsid w:val="00192AF7"/>
    <w:rsid w:val="00192F0A"/>
    <w:rsid w:val="0019419B"/>
    <w:rsid w:val="00194810"/>
    <w:rsid w:val="00194C9B"/>
    <w:rsid w:val="00196121"/>
    <w:rsid w:val="001963A9"/>
    <w:rsid w:val="0019661C"/>
    <w:rsid w:val="0019698B"/>
    <w:rsid w:val="001973D3"/>
    <w:rsid w:val="00197B94"/>
    <w:rsid w:val="001A164E"/>
    <w:rsid w:val="001A1CE1"/>
    <w:rsid w:val="001A244D"/>
    <w:rsid w:val="001A2ABE"/>
    <w:rsid w:val="001A3361"/>
    <w:rsid w:val="001A3424"/>
    <w:rsid w:val="001A3A05"/>
    <w:rsid w:val="001A3DF8"/>
    <w:rsid w:val="001A4534"/>
    <w:rsid w:val="001A5C84"/>
    <w:rsid w:val="001A65E5"/>
    <w:rsid w:val="001A668C"/>
    <w:rsid w:val="001B08A0"/>
    <w:rsid w:val="001B178A"/>
    <w:rsid w:val="001B183C"/>
    <w:rsid w:val="001B1D62"/>
    <w:rsid w:val="001B2C74"/>
    <w:rsid w:val="001B3533"/>
    <w:rsid w:val="001B3A24"/>
    <w:rsid w:val="001B3C41"/>
    <w:rsid w:val="001B3D29"/>
    <w:rsid w:val="001B3E38"/>
    <w:rsid w:val="001B3F39"/>
    <w:rsid w:val="001B43C8"/>
    <w:rsid w:val="001B4E15"/>
    <w:rsid w:val="001B6D23"/>
    <w:rsid w:val="001B7909"/>
    <w:rsid w:val="001B7E69"/>
    <w:rsid w:val="001C1135"/>
    <w:rsid w:val="001C19E6"/>
    <w:rsid w:val="001C3D12"/>
    <w:rsid w:val="001C3FFD"/>
    <w:rsid w:val="001C42C8"/>
    <w:rsid w:val="001C4A75"/>
    <w:rsid w:val="001C4D64"/>
    <w:rsid w:val="001C4F18"/>
    <w:rsid w:val="001C537F"/>
    <w:rsid w:val="001C53F6"/>
    <w:rsid w:val="001C5E2F"/>
    <w:rsid w:val="001C6071"/>
    <w:rsid w:val="001C6C1E"/>
    <w:rsid w:val="001C71FC"/>
    <w:rsid w:val="001C7729"/>
    <w:rsid w:val="001C791D"/>
    <w:rsid w:val="001D0BDE"/>
    <w:rsid w:val="001D2708"/>
    <w:rsid w:val="001D37C2"/>
    <w:rsid w:val="001D39C2"/>
    <w:rsid w:val="001D3ACF"/>
    <w:rsid w:val="001D3C48"/>
    <w:rsid w:val="001D3D18"/>
    <w:rsid w:val="001D3DA7"/>
    <w:rsid w:val="001D3FAB"/>
    <w:rsid w:val="001D40C5"/>
    <w:rsid w:val="001D494D"/>
    <w:rsid w:val="001D4D59"/>
    <w:rsid w:val="001D6054"/>
    <w:rsid w:val="001D634C"/>
    <w:rsid w:val="001D6655"/>
    <w:rsid w:val="001D6C2D"/>
    <w:rsid w:val="001D6FAA"/>
    <w:rsid w:val="001D76C7"/>
    <w:rsid w:val="001D7B68"/>
    <w:rsid w:val="001D7E51"/>
    <w:rsid w:val="001E0588"/>
    <w:rsid w:val="001E115C"/>
    <w:rsid w:val="001E16F0"/>
    <w:rsid w:val="001E1F87"/>
    <w:rsid w:val="001E2485"/>
    <w:rsid w:val="001E256F"/>
    <w:rsid w:val="001E2609"/>
    <w:rsid w:val="001E27DF"/>
    <w:rsid w:val="001E2FC9"/>
    <w:rsid w:val="001E322A"/>
    <w:rsid w:val="001E3C66"/>
    <w:rsid w:val="001E3F33"/>
    <w:rsid w:val="001E41B6"/>
    <w:rsid w:val="001E44DD"/>
    <w:rsid w:val="001E4C2B"/>
    <w:rsid w:val="001E66E7"/>
    <w:rsid w:val="001E69F0"/>
    <w:rsid w:val="001E6D9E"/>
    <w:rsid w:val="001E7AD7"/>
    <w:rsid w:val="001F0048"/>
    <w:rsid w:val="001F00DE"/>
    <w:rsid w:val="001F00FA"/>
    <w:rsid w:val="001F07F5"/>
    <w:rsid w:val="001F10A5"/>
    <w:rsid w:val="001F22A6"/>
    <w:rsid w:val="001F2447"/>
    <w:rsid w:val="001F42AC"/>
    <w:rsid w:val="001F4C34"/>
    <w:rsid w:val="001F4D7F"/>
    <w:rsid w:val="001F5056"/>
    <w:rsid w:val="001F6336"/>
    <w:rsid w:val="001F6511"/>
    <w:rsid w:val="001F652D"/>
    <w:rsid w:val="001F750B"/>
    <w:rsid w:val="001F7991"/>
    <w:rsid w:val="00200E76"/>
    <w:rsid w:val="00201C81"/>
    <w:rsid w:val="00202D99"/>
    <w:rsid w:val="00202E0E"/>
    <w:rsid w:val="002034D9"/>
    <w:rsid w:val="0020374A"/>
    <w:rsid w:val="00203829"/>
    <w:rsid w:val="00203EC5"/>
    <w:rsid w:val="00205201"/>
    <w:rsid w:val="00205CAA"/>
    <w:rsid w:val="00206E62"/>
    <w:rsid w:val="00206FE0"/>
    <w:rsid w:val="00207387"/>
    <w:rsid w:val="00207FA1"/>
    <w:rsid w:val="0021031B"/>
    <w:rsid w:val="00210601"/>
    <w:rsid w:val="00210726"/>
    <w:rsid w:val="002111D0"/>
    <w:rsid w:val="0021126F"/>
    <w:rsid w:val="002112B6"/>
    <w:rsid w:val="002119FD"/>
    <w:rsid w:val="00211D6D"/>
    <w:rsid w:val="00212AA7"/>
    <w:rsid w:val="00212EB4"/>
    <w:rsid w:val="0021303A"/>
    <w:rsid w:val="00213390"/>
    <w:rsid w:val="0021388E"/>
    <w:rsid w:val="00213A0E"/>
    <w:rsid w:val="00213A69"/>
    <w:rsid w:val="002146EF"/>
    <w:rsid w:val="00214AE4"/>
    <w:rsid w:val="00215278"/>
    <w:rsid w:val="00216421"/>
    <w:rsid w:val="0021721E"/>
    <w:rsid w:val="00220F54"/>
    <w:rsid w:val="00221129"/>
    <w:rsid w:val="002218B1"/>
    <w:rsid w:val="00221A76"/>
    <w:rsid w:val="00221DED"/>
    <w:rsid w:val="00222238"/>
    <w:rsid w:val="002228A7"/>
    <w:rsid w:val="002229D6"/>
    <w:rsid w:val="0022353A"/>
    <w:rsid w:val="002238B3"/>
    <w:rsid w:val="002240E8"/>
    <w:rsid w:val="00224560"/>
    <w:rsid w:val="00224A0E"/>
    <w:rsid w:val="002256A5"/>
    <w:rsid w:val="00225965"/>
    <w:rsid w:val="002266C3"/>
    <w:rsid w:val="0023029D"/>
    <w:rsid w:val="0023145D"/>
    <w:rsid w:val="002316F9"/>
    <w:rsid w:val="002319CA"/>
    <w:rsid w:val="00231A87"/>
    <w:rsid w:val="002324A8"/>
    <w:rsid w:val="002324FF"/>
    <w:rsid w:val="0023310F"/>
    <w:rsid w:val="002336DE"/>
    <w:rsid w:val="00233AB2"/>
    <w:rsid w:val="00234A50"/>
    <w:rsid w:val="00234E6C"/>
    <w:rsid w:val="002371B4"/>
    <w:rsid w:val="002374C8"/>
    <w:rsid w:val="00240473"/>
    <w:rsid w:val="00240775"/>
    <w:rsid w:val="00241DB7"/>
    <w:rsid w:val="00242448"/>
    <w:rsid w:val="00242626"/>
    <w:rsid w:val="00242940"/>
    <w:rsid w:val="0024307F"/>
    <w:rsid w:val="00243DD2"/>
    <w:rsid w:val="002441E1"/>
    <w:rsid w:val="0024639A"/>
    <w:rsid w:val="00246A0C"/>
    <w:rsid w:val="00247837"/>
    <w:rsid w:val="00247C72"/>
    <w:rsid w:val="00250858"/>
    <w:rsid w:val="00250A38"/>
    <w:rsid w:val="00250A39"/>
    <w:rsid w:val="00250A91"/>
    <w:rsid w:val="00250B05"/>
    <w:rsid w:val="00252BFA"/>
    <w:rsid w:val="00252E78"/>
    <w:rsid w:val="00253574"/>
    <w:rsid w:val="00253D71"/>
    <w:rsid w:val="00255265"/>
    <w:rsid w:val="002557F1"/>
    <w:rsid w:val="00255BFD"/>
    <w:rsid w:val="00256609"/>
    <w:rsid w:val="0025739F"/>
    <w:rsid w:val="00257A6F"/>
    <w:rsid w:val="00260585"/>
    <w:rsid w:val="0026194C"/>
    <w:rsid w:val="00261F62"/>
    <w:rsid w:val="00262A38"/>
    <w:rsid w:val="0026336D"/>
    <w:rsid w:val="00263B8C"/>
    <w:rsid w:val="0026403B"/>
    <w:rsid w:val="00264C36"/>
    <w:rsid w:val="00264C55"/>
    <w:rsid w:val="00265061"/>
    <w:rsid w:val="002652D1"/>
    <w:rsid w:val="00265F16"/>
    <w:rsid w:val="002667D7"/>
    <w:rsid w:val="00266957"/>
    <w:rsid w:val="00266B18"/>
    <w:rsid w:val="00266DE6"/>
    <w:rsid w:val="0026751A"/>
    <w:rsid w:val="00267979"/>
    <w:rsid w:val="00270438"/>
    <w:rsid w:val="00270BCB"/>
    <w:rsid w:val="00271698"/>
    <w:rsid w:val="00271B66"/>
    <w:rsid w:val="00271E42"/>
    <w:rsid w:val="00272678"/>
    <w:rsid w:val="00272AFF"/>
    <w:rsid w:val="0027346F"/>
    <w:rsid w:val="002738D1"/>
    <w:rsid w:val="002742BD"/>
    <w:rsid w:val="00274592"/>
    <w:rsid w:val="00274B1A"/>
    <w:rsid w:val="00274CD2"/>
    <w:rsid w:val="00275B28"/>
    <w:rsid w:val="00275DA4"/>
    <w:rsid w:val="00275E14"/>
    <w:rsid w:val="002801BC"/>
    <w:rsid w:val="00280B78"/>
    <w:rsid w:val="00281583"/>
    <w:rsid w:val="00281E12"/>
    <w:rsid w:val="0028218C"/>
    <w:rsid w:val="00282ADA"/>
    <w:rsid w:val="00282FD5"/>
    <w:rsid w:val="0028377B"/>
    <w:rsid w:val="00283DAA"/>
    <w:rsid w:val="00283E1E"/>
    <w:rsid w:val="002843E8"/>
    <w:rsid w:val="002849C1"/>
    <w:rsid w:val="00284F3B"/>
    <w:rsid w:val="00286935"/>
    <w:rsid w:val="00287695"/>
    <w:rsid w:val="00287E08"/>
    <w:rsid w:val="00290D61"/>
    <w:rsid w:val="00290F36"/>
    <w:rsid w:val="00291863"/>
    <w:rsid w:val="00292225"/>
    <w:rsid w:val="00292480"/>
    <w:rsid w:val="00292E18"/>
    <w:rsid w:val="00293BC9"/>
    <w:rsid w:val="0029409A"/>
    <w:rsid w:val="002947C4"/>
    <w:rsid w:val="00294C2F"/>
    <w:rsid w:val="00294CFD"/>
    <w:rsid w:val="00294D31"/>
    <w:rsid w:val="002953FC"/>
    <w:rsid w:val="00295E9F"/>
    <w:rsid w:val="0029666F"/>
    <w:rsid w:val="00297762"/>
    <w:rsid w:val="002A01EC"/>
    <w:rsid w:val="002A020A"/>
    <w:rsid w:val="002A095C"/>
    <w:rsid w:val="002A152E"/>
    <w:rsid w:val="002A1916"/>
    <w:rsid w:val="002A1A5C"/>
    <w:rsid w:val="002A1ACA"/>
    <w:rsid w:val="002A2316"/>
    <w:rsid w:val="002A27B7"/>
    <w:rsid w:val="002A28E8"/>
    <w:rsid w:val="002A2F54"/>
    <w:rsid w:val="002A3032"/>
    <w:rsid w:val="002A3AD7"/>
    <w:rsid w:val="002A3C84"/>
    <w:rsid w:val="002A49AB"/>
    <w:rsid w:val="002A5087"/>
    <w:rsid w:val="002A51F6"/>
    <w:rsid w:val="002A53BF"/>
    <w:rsid w:val="002A65B4"/>
    <w:rsid w:val="002A66E1"/>
    <w:rsid w:val="002A6761"/>
    <w:rsid w:val="002B04E7"/>
    <w:rsid w:val="002B0B8C"/>
    <w:rsid w:val="002B126C"/>
    <w:rsid w:val="002B1929"/>
    <w:rsid w:val="002B19DD"/>
    <w:rsid w:val="002B1D68"/>
    <w:rsid w:val="002B23CD"/>
    <w:rsid w:val="002B2955"/>
    <w:rsid w:val="002B44BE"/>
    <w:rsid w:val="002B4896"/>
    <w:rsid w:val="002B51B6"/>
    <w:rsid w:val="002B5847"/>
    <w:rsid w:val="002B65D5"/>
    <w:rsid w:val="002B6C50"/>
    <w:rsid w:val="002B6FE0"/>
    <w:rsid w:val="002B70CA"/>
    <w:rsid w:val="002B7708"/>
    <w:rsid w:val="002B77CA"/>
    <w:rsid w:val="002B7C24"/>
    <w:rsid w:val="002C0427"/>
    <w:rsid w:val="002C06B8"/>
    <w:rsid w:val="002C07E8"/>
    <w:rsid w:val="002C139C"/>
    <w:rsid w:val="002C35E4"/>
    <w:rsid w:val="002C3A84"/>
    <w:rsid w:val="002C3DC7"/>
    <w:rsid w:val="002C45FF"/>
    <w:rsid w:val="002C73E2"/>
    <w:rsid w:val="002D0612"/>
    <w:rsid w:val="002D0931"/>
    <w:rsid w:val="002D0AB1"/>
    <w:rsid w:val="002D0B69"/>
    <w:rsid w:val="002D1977"/>
    <w:rsid w:val="002D1A92"/>
    <w:rsid w:val="002D2944"/>
    <w:rsid w:val="002D31B8"/>
    <w:rsid w:val="002D4CD4"/>
    <w:rsid w:val="002D5822"/>
    <w:rsid w:val="002D7519"/>
    <w:rsid w:val="002D7549"/>
    <w:rsid w:val="002D7AE5"/>
    <w:rsid w:val="002E03E3"/>
    <w:rsid w:val="002E0F61"/>
    <w:rsid w:val="002E1159"/>
    <w:rsid w:val="002E1401"/>
    <w:rsid w:val="002E1A61"/>
    <w:rsid w:val="002E1C63"/>
    <w:rsid w:val="002E2B48"/>
    <w:rsid w:val="002E301D"/>
    <w:rsid w:val="002E33DF"/>
    <w:rsid w:val="002E3442"/>
    <w:rsid w:val="002E3E79"/>
    <w:rsid w:val="002E43F0"/>
    <w:rsid w:val="002E536C"/>
    <w:rsid w:val="002E6B31"/>
    <w:rsid w:val="002E6D35"/>
    <w:rsid w:val="002E6E77"/>
    <w:rsid w:val="002E7488"/>
    <w:rsid w:val="002E7B71"/>
    <w:rsid w:val="002E7C34"/>
    <w:rsid w:val="002E7D5B"/>
    <w:rsid w:val="002F0E3B"/>
    <w:rsid w:val="002F11E3"/>
    <w:rsid w:val="002F1737"/>
    <w:rsid w:val="002F1EF5"/>
    <w:rsid w:val="002F2893"/>
    <w:rsid w:val="002F2D41"/>
    <w:rsid w:val="002F3196"/>
    <w:rsid w:val="002F31B5"/>
    <w:rsid w:val="002F3DA8"/>
    <w:rsid w:val="002F42DB"/>
    <w:rsid w:val="002F4925"/>
    <w:rsid w:val="002F53F8"/>
    <w:rsid w:val="002F5F3D"/>
    <w:rsid w:val="002F6260"/>
    <w:rsid w:val="002F6507"/>
    <w:rsid w:val="002F74A6"/>
    <w:rsid w:val="002F761D"/>
    <w:rsid w:val="002F79F5"/>
    <w:rsid w:val="002F7D0D"/>
    <w:rsid w:val="00300817"/>
    <w:rsid w:val="00300835"/>
    <w:rsid w:val="00301CA4"/>
    <w:rsid w:val="00301D55"/>
    <w:rsid w:val="00302322"/>
    <w:rsid w:val="00302482"/>
    <w:rsid w:val="0030249D"/>
    <w:rsid w:val="00303532"/>
    <w:rsid w:val="003035BA"/>
    <w:rsid w:val="00303F16"/>
    <w:rsid w:val="0030442F"/>
    <w:rsid w:val="00304CE0"/>
    <w:rsid w:val="0030506F"/>
    <w:rsid w:val="00305311"/>
    <w:rsid w:val="003060B1"/>
    <w:rsid w:val="00306E5C"/>
    <w:rsid w:val="00307520"/>
    <w:rsid w:val="00307E7B"/>
    <w:rsid w:val="00307ECE"/>
    <w:rsid w:val="00307FBF"/>
    <w:rsid w:val="00310662"/>
    <w:rsid w:val="00311921"/>
    <w:rsid w:val="0031197A"/>
    <w:rsid w:val="003125CF"/>
    <w:rsid w:val="00313277"/>
    <w:rsid w:val="00314118"/>
    <w:rsid w:val="0031696B"/>
    <w:rsid w:val="003169AD"/>
    <w:rsid w:val="003171F8"/>
    <w:rsid w:val="00317772"/>
    <w:rsid w:val="00320472"/>
    <w:rsid w:val="003207D6"/>
    <w:rsid w:val="00322074"/>
    <w:rsid w:val="003223F4"/>
    <w:rsid w:val="003239F5"/>
    <w:rsid w:val="00323B27"/>
    <w:rsid w:val="00323B78"/>
    <w:rsid w:val="00323C7E"/>
    <w:rsid w:val="003245BC"/>
    <w:rsid w:val="00325220"/>
    <w:rsid w:val="0032541A"/>
    <w:rsid w:val="0032589F"/>
    <w:rsid w:val="003269A8"/>
    <w:rsid w:val="00326E4F"/>
    <w:rsid w:val="00326EBB"/>
    <w:rsid w:val="00326FA7"/>
    <w:rsid w:val="00327BDF"/>
    <w:rsid w:val="00327DA7"/>
    <w:rsid w:val="0033053A"/>
    <w:rsid w:val="0033074A"/>
    <w:rsid w:val="003308A8"/>
    <w:rsid w:val="00331E64"/>
    <w:rsid w:val="00331F80"/>
    <w:rsid w:val="00333B7E"/>
    <w:rsid w:val="00333CA9"/>
    <w:rsid w:val="003345FE"/>
    <w:rsid w:val="0033491A"/>
    <w:rsid w:val="00334AD2"/>
    <w:rsid w:val="00334DD2"/>
    <w:rsid w:val="00335417"/>
    <w:rsid w:val="00335BA4"/>
    <w:rsid w:val="00336A25"/>
    <w:rsid w:val="00337561"/>
    <w:rsid w:val="00337C13"/>
    <w:rsid w:val="00337E3A"/>
    <w:rsid w:val="00340CF8"/>
    <w:rsid w:val="00341182"/>
    <w:rsid w:val="00341510"/>
    <w:rsid w:val="003417CF"/>
    <w:rsid w:val="003428DC"/>
    <w:rsid w:val="00342B0B"/>
    <w:rsid w:val="00345666"/>
    <w:rsid w:val="003459CD"/>
    <w:rsid w:val="003469FE"/>
    <w:rsid w:val="0034744A"/>
    <w:rsid w:val="00347460"/>
    <w:rsid w:val="00351B3D"/>
    <w:rsid w:val="0035386B"/>
    <w:rsid w:val="003539C3"/>
    <w:rsid w:val="00353C0A"/>
    <w:rsid w:val="00353CD1"/>
    <w:rsid w:val="00354DBD"/>
    <w:rsid w:val="00354EBF"/>
    <w:rsid w:val="00355B00"/>
    <w:rsid w:val="00355CBB"/>
    <w:rsid w:val="00356064"/>
    <w:rsid w:val="0035625A"/>
    <w:rsid w:val="00356277"/>
    <w:rsid w:val="003564CA"/>
    <w:rsid w:val="00356571"/>
    <w:rsid w:val="003573C8"/>
    <w:rsid w:val="00357434"/>
    <w:rsid w:val="00357588"/>
    <w:rsid w:val="0035780A"/>
    <w:rsid w:val="00357FA1"/>
    <w:rsid w:val="00361F3D"/>
    <w:rsid w:val="00362316"/>
    <w:rsid w:val="00362CC7"/>
    <w:rsid w:val="00362E83"/>
    <w:rsid w:val="0036357A"/>
    <w:rsid w:val="003639CC"/>
    <w:rsid w:val="00363D84"/>
    <w:rsid w:val="0036431F"/>
    <w:rsid w:val="00364503"/>
    <w:rsid w:val="003658D4"/>
    <w:rsid w:val="00365A44"/>
    <w:rsid w:val="00365D74"/>
    <w:rsid w:val="00365ED2"/>
    <w:rsid w:val="00366817"/>
    <w:rsid w:val="003702A6"/>
    <w:rsid w:val="003704D8"/>
    <w:rsid w:val="00371C25"/>
    <w:rsid w:val="00371DF3"/>
    <w:rsid w:val="003727E5"/>
    <w:rsid w:val="00373A0B"/>
    <w:rsid w:val="003740E0"/>
    <w:rsid w:val="0037432E"/>
    <w:rsid w:val="0037458B"/>
    <w:rsid w:val="00374B0B"/>
    <w:rsid w:val="00375D3D"/>
    <w:rsid w:val="0037628F"/>
    <w:rsid w:val="003767BF"/>
    <w:rsid w:val="003769DD"/>
    <w:rsid w:val="00377005"/>
    <w:rsid w:val="0038028C"/>
    <w:rsid w:val="003806E9"/>
    <w:rsid w:val="003808F9"/>
    <w:rsid w:val="00383824"/>
    <w:rsid w:val="00383C33"/>
    <w:rsid w:val="003841D4"/>
    <w:rsid w:val="003844FD"/>
    <w:rsid w:val="00384A74"/>
    <w:rsid w:val="00385147"/>
    <w:rsid w:val="00385E7C"/>
    <w:rsid w:val="00385EF4"/>
    <w:rsid w:val="003869E7"/>
    <w:rsid w:val="00386D1F"/>
    <w:rsid w:val="003875C5"/>
    <w:rsid w:val="00387DA5"/>
    <w:rsid w:val="00390003"/>
    <w:rsid w:val="0039051C"/>
    <w:rsid w:val="00390C71"/>
    <w:rsid w:val="0039129B"/>
    <w:rsid w:val="0039164E"/>
    <w:rsid w:val="003925EF"/>
    <w:rsid w:val="00392ADB"/>
    <w:rsid w:val="0039302A"/>
    <w:rsid w:val="0039305F"/>
    <w:rsid w:val="00393085"/>
    <w:rsid w:val="00393129"/>
    <w:rsid w:val="00395930"/>
    <w:rsid w:val="00396B6A"/>
    <w:rsid w:val="00396CBA"/>
    <w:rsid w:val="00397A0F"/>
    <w:rsid w:val="00397B7E"/>
    <w:rsid w:val="00397D30"/>
    <w:rsid w:val="003A12FA"/>
    <w:rsid w:val="003A15D8"/>
    <w:rsid w:val="003A17F2"/>
    <w:rsid w:val="003A185F"/>
    <w:rsid w:val="003A1D3E"/>
    <w:rsid w:val="003A1E43"/>
    <w:rsid w:val="003A2A70"/>
    <w:rsid w:val="003A2AAE"/>
    <w:rsid w:val="003A37F2"/>
    <w:rsid w:val="003A3FE2"/>
    <w:rsid w:val="003A466F"/>
    <w:rsid w:val="003A4977"/>
    <w:rsid w:val="003A4ABA"/>
    <w:rsid w:val="003A4B35"/>
    <w:rsid w:val="003A4FF7"/>
    <w:rsid w:val="003A615C"/>
    <w:rsid w:val="003A6475"/>
    <w:rsid w:val="003A68DF"/>
    <w:rsid w:val="003A7495"/>
    <w:rsid w:val="003B0B03"/>
    <w:rsid w:val="003B1391"/>
    <w:rsid w:val="003B176C"/>
    <w:rsid w:val="003B233C"/>
    <w:rsid w:val="003B3591"/>
    <w:rsid w:val="003B464F"/>
    <w:rsid w:val="003B5AD0"/>
    <w:rsid w:val="003B5C0F"/>
    <w:rsid w:val="003B6EF5"/>
    <w:rsid w:val="003B71C2"/>
    <w:rsid w:val="003B7499"/>
    <w:rsid w:val="003C0736"/>
    <w:rsid w:val="003C0F60"/>
    <w:rsid w:val="003C1497"/>
    <w:rsid w:val="003C1D20"/>
    <w:rsid w:val="003C2162"/>
    <w:rsid w:val="003C2515"/>
    <w:rsid w:val="003C4CE8"/>
    <w:rsid w:val="003C5609"/>
    <w:rsid w:val="003C5C91"/>
    <w:rsid w:val="003C600C"/>
    <w:rsid w:val="003C7B57"/>
    <w:rsid w:val="003D0D00"/>
    <w:rsid w:val="003D1232"/>
    <w:rsid w:val="003D1746"/>
    <w:rsid w:val="003D1941"/>
    <w:rsid w:val="003D1D3E"/>
    <w:rsid w:val="003D2063"/>
    <w:rsid w:val="003D2480"/>
    <w:rsid w:val="003D2C98"/>
    <w:rsid w:val="003D394D"/>
    <w:rsid w:val="003D3B3D"/>
    <w:rsid w:val="003D3B86"/>
    <w:rsid w:val="003D3D2E"/>
    <w:rsid w:val="003D43F6"/>
    <w:rsid w:val="003D4A68"/>
    <w:rsid w:val="003D5226"/>
    <w:rsid w:val="003D56AE"/>
    <w:rsid w:val="003D5970"/>
    <w:rsid w:val="003D7E56"/>
    <w:rsid w:val="003E0214"/>
    <w:rsid w:val="003E033B"/>
    <w:rsid w:val="003E0559"/>
    <w:rsid w:val="003E1BBF"/>
    <w:rsid w:val="003E29DE"/>
    <w:rsid w:val="003E2BBB"/>
    <w:rsid w:val="003E2E38"/>
    <w:rsid w:val="003E3E5F"/>
    <w:rsid w:val="003E3F13"/>
    <w:rsid w:val="003E401A"/>
    <w:rsid w:val="003E473A"/>
    <w:rsid w:val="003E49ED"/>
    <w:rsid w:val="003E4A3F"/>
    <w:rsid w:val="003E512B"/>
    <w:rsid w:val="003E589D"/>
    <w:rsid w:val="003E6645"/>
    <w:rsid w:val="003E74B5"/>
    <w:rsid w:val="003F0018"/>
    <w:rsid w:val="003F0090"/>
    <w:rsid w:val="003F090B"/>
    <w:rsid w:val="003F0CB8"/>
    <w:rsid w:val="003F1AA3"/>
    <w:rsid w:val="003F22A1"/>
    <w:rsid w:val="003F2509"/>
    <w:rsid w:val="003F2DEC"/>
    <w:rsid w:val="003F421C"/>
    <w:rsid w:val="003F531B"/>
    <w:rsid w:val="003F5A39"/>
    <w:rsid w:val="003F655E"/>
    <w:rsid w:val="003F668B"/>
    <w:rsid w:val="003F6EDB"/>
    <w:rsid w:val="003F76F9"/>
    <w:rsid w:val="003F78E2"/>
    <w:rsid w:val="003F7D64"/>
    <w:rsid w:val="0040053B"/>
    <w:rsid w:val="00400D8F"/>
    <w:rsid w:val="00401BAC"/>
    <w:rsid w:val="00403042"/>
    <w:rsid w:val="0040369C"/>
    <w:rsid w:val="004040BF"/>
    <w:rsid w:val="004042BF"/>
    <w:rsid w:val="0040466F"/>
    <w:rsid w:val="00404B38"/>
    <w:rsid w:val="00405BEB"/>
    <w:rsid w:val="00406996"/>
    <w:rsid w:val="004069C3"/>
    <w:rsid w:val="00410618"/>
    <w:rsid w:val="004107C2"/>
    <w:rsid w:val="004114CD"/>
    <w:rsid w:val="00411502"/>
    <w:rsid w:val="004129B5"/>
    <w:rsid w:val="00412E56"/>
    <w:rsid w:val="00413C24"/>
    <w:rsid w:val="00413C55"/>
    <w:rsid w:val="00413C68"/>
    <w:rsid w:val="004162BF"/>
    <w:rsid w:val="004171CC"/>
    <w:rsid w:val="00417E35"/>
    <w:rsid w:val="00420988"/>
    <w:rsid w:val="00420CC8"/>
    <w:rsid w:val="004215A7"/>
    <w:rsid w:val="004216FD"/>
    <w:rsid w:val="00421F87"/>
    <w:rsid w:val="0042201C"/>
    <w:rsid w:val="00422117"/>
    <w:rsid w:val="00422DB2"/>
    <w:rsid w:val="00423224"/>
    <w:rsid w:val="00423876"/>
    <w:rsid w:val="00423B79"/>
    <w:rsid w:val="00423C15"/>
    <w:rsid w:val="004244ED"/>
    <w:rsid w:val="004250FC"/>
    <w:rsid w:val="00425B67"/>
    <w:rsid w:val="004268FA"/>
    <w:rsid w:val="00426BA8"/>
    <w:rsid w:val="00426BC9"/>
    <w:rsid w:val="00430AD7"/>
    <w:rsid w:val="004315B5"/>
    <w:rsid w:val="004315CC"/>
    <w:rsid w:val="00431DB4"/>
    <w:rsid w:val="00431EBA"/>
    <w:rsid w:val="004325F7"/>
    <w:rsid w:val="0043268D"/>
    <w:rsid w:val="0043333F"/>
    <w:rsid w:val="00433CED"/>
    <w:rsid w:val="00434145"/>
    <w:rsid w:val="0043487B"/>
    <w:rsid w:val="0043559D"/>
    <w:rsid w:val="0044013E"/>
    <w:rsid w:val="00440340"/>
    <w:rsid w:val="0044057F"/>
    <w:rsid w:val="00440691"/>
    <w:rsid w:val="00440833"/>
    <w:rsid w:val="00441376"/>
    <w:rsid w:val="00441551"/>
    <w:rsid w:val="00441BBC"/>
    <w:rsid w:val="0044288B"/>
    <w:rsid w:val="00442899"/>
    <w:rsid w:val="00442A18"/>
    <w:rsid w:val="00442A30"/>
    <w:rsid w:val="00442FB3"/>
    <w:rsid w:val="0044355A"/>
    <w:rsid w:val="004440DA"/>
    <w:rsid w:val="0044443B"/>
    <w:rsid w:val="004448A9"/>
    <w:rsid w:val="00445183"/>
    <w:rsid w:val="004478C1"/>
    <w:rsid w:val="00450197"/>
    <w:rsid w:val="00450A59"/>
    <w:rsid w:val="0045145C"/>
    <w:rsid w:val="00451BB6"/>
    <w:rsid w:val="004529C6"/>
    <w:rsid w:val="00452C6C"/>
    <w:rsid w:val="0045347F"/>
    <w:rsid w:val="00453641"/>
    <w:rsid w:val="00453A02"/>
    <w:rsid w:val="0045406A"/>
    <w:rsid w:val="004542D4"/>
    <w:rsid w:val="00455737"/>
    <w:rsid w:val="00456FBC"/>
    <w:rsid w:val="004575DB"/>
    <w:rsid w:val="00457DA5"/>
    <w:rsid w:val="00460E63"/>
    <w:rsid w:val="0046224F"/>
    <w:rsid w:val="00464F6F"/>
    <w:rsid w:val="00465A89"/>
    <w:rsid w:val="00466ABA"/>
    <w:rsid w:val="004674D2"/>
    <w:rsid w:val="00467573"/>
    <w:rsid w:val="00467CD9"/>
    <w:rsid w:val="004706AB"/>
    <w:rsid w:val="00470FA7"/>
    <w:rsid w:val="00472374"/>
    <w:rsid w:val="004730A1"/>
    <w:rsid w:val="004737BD"/>
    <w:rsid w:val="0047389C"/>
    <w:rsid w:val="00473904"/>
    <w:rsid w:val="00473BAA"/>
    <w:rsid w:val="00474495"/>
    <w:rsid w:val="004744F1"/>
    <w:rsid w:val="004747FA"/>
    <w:rsid w:val="0047496C"/>
    <w:rsid w:val="00474CC7"/>
    <w:rsid w:val="00474DA5"/>
    <w:rsid w:val="00474DEC"/>
    <w:rsid w:val="004775C2"/>
    <w:rsid w:val="0048061D"/>
    <w:rsid w:val="00481B86"/>
    <w:rsid w:val="00481EA2"/>
    <w:rsid w:val="00482626"/>
    <w:rsid w:val="0048392D"/>
    <w:rsid w:val="00483E3C"/>
    <w:rsid w:val="0048423B"/>
    <w:rsid w:val="00484AFE"/>
    <w:rsid w:val="00484B0A"/>
    <w:rsid w:val="004853FA"/>
    <w:rsid w:val="00486348"/>
    <w:rsid w:val="0048652C"/>
    <w:rsid w:val="004865F4"/>
    <w:rsid w:val="00486B84"/>
    <w:rsid w:val="004873F8"/>
    <w:rsid w:val="00487D4D"/>
    <w:rsid w:val="0049007D"/>
    <w:rsid w:val="004901BA"/>
    <w:rsid w:val="00490232"/>
    <w:rsid w:val="0049030B"/>
    <w:rsid w:val="0049100E"/>
    <w:rsid w:val="00491936"/>
    <w:rsid w:val="00492098"/>
    <w:rsid w:val="004947AA"/>
    <w:rsid w:val="00495422"/>
    <w:rsid w:val="00496317"/>
    <w:rsid w:val="004965AD"/>
    <w:rsid w:val="00496B21"/>
    <w:rsid w:val="00496C44"/>
    <w:rsid w:val="00497068"/>
    <w:rsid w:val="00497309"/>
    <w:rsid w:val="00497B50"/>
    <w:rsid w:val="004A0086"/>
    <w:rsid w:val="004A0A84"/>
    <w:rsid w:val="004A1077"/>
    <w:rsid w:val="004A1585"/>
    <w:rsid w:val="004A1A77"/>
    <w:rsid w:val="004A1A97"/>
    <w:rsid w:val="004A2508"/>
    <w:rsid w:val="004A2878"/>
    <w:rsid w:val="004A28F7"/>
    <w:rsid w:val="004A37AD"/>
    <w:rsid w:val="004A3B17"/>
    <w:rsid w:val="004A5DE4"/>
    <w:rsid w:val="004A6EBC"/>
    <w:rsid w:val="004B10B4"/>
    <w:rsid w:val="004B1424"/>
    <w:rsid w:val="004B1677"/>
    <w:rsid w:val="004B17A1"/>
    <w:rsid w:val="004B18EE"/>
    <w:rsid w:val="004B19A8"/>
    <w:rsid w:val="004B21B1"/>
    <w:rsid w:val="004B252D"/>
    <w:rsid w:val="004B2AEC"/>
    <w:rsid w:val="004B2FFD"/>
    <w:rsid w:val="004B31C1"/>
    <w:rsid w:val="004B4143"/>
    <w:rsid w:val="004B4837"/>
    <w:rsid w:val="004B495E"/>
    <w:rsid w:val="004B4B91"/>
    <w:rsid w:val="004B4DED"/>
    <w:rsid w:val="004B4FB2"/>
    <w:rsid w:val="004B524E"/>
    <w:rsid w:val="004B552E"/>
    <w:rsid w:val="004B5848"/>
    <w:rsid w:val="004B5B73"/>
    <w:rsid w:val="004B63B9"/>
    <w:rsid w:val="004B656E"/>
    <w:rsid w:val="004B6573"/>
    <w:rsid w:val="004B69AD"/>
    <w:rsid w:val="004B727F"/>
    <w:rsid w:val="004B7839"/>
    <w:rsid w:val="004B7897"/>
    <w:rsid w:val="004B7A07"/>
    <w:rsid w:val="004B7AA3"/>
    <w:rsid w:val="004B7AE6"/>
    <w:rsid w:val="004C0ADD"/>
    <w:rsid w:val="004C152A"/>
    <w:rsid w:val="004C1BD2"/>
    <w:rsid w:val="004C24D8"/>
    <w:rsid w:val="004C2A90"/>
    <w:rsid w:val="004C3E9E"/>
    <w:rsid w:val="004C469C"/>
    <w:rsid w:val="004C53B3"/>
    <w:rsid w:val="004C5561"/>
    <w:rsid w:val="004C6BEC"/>
    <w:rsid w:val="004C7764"/>
    <w:rsid w:val="004C7870"/>
    <w:rsid w:val="004C787B"/>
    <w:rsid w:val="004D04DD"/>
    <w:rsid w:val="004D0B1C"/>
    <w:rsid w:val="004D0E85"/>
    <w:rsid w:val="004D1853"/>
    <w:rsid w:val="004D1F37"/>
    <w:rsid w:val="004D1FC4"/>
    <w:rsid w:val="004D3CBA"/>
    <w:rsid w:val="004D4356"/>
    <w:rsid w:val="004D4528"/>
    <w:rsid w:val="004D4DCC"/>
    <w:rsid w:val="004D5316"/>
    <w:rsid w:val="004D5937"/>
    <w:rsid w:val="004D5FF0"/>
    <w:rsid w:val="004D6C8A"/>
    <w:rsid w:val="004D6E34"/>
    <w:rsid w:val="004D6E73"/>
    <w:rsid w:val="004D74C6"/>
    <w:rsid w:val="004E11D1"/>
    <w:rsid w:val="004E136A"/>
    <w:rsid w:val="004E165B"/>
    <w:rsid w:val="004E1BE1"/>
    <w:rsid w:val="004E1C5E"/>
    <w:rsid w:val="004E293F"/>
    <w:rsid w:val="004E49E1"/>
    <w:rsid w:val="004E4F7D"/>
    <w:rsid w:val="004E51FB"/>
    <w:rsid w:val="004E5BA5"/>
    <w:rsid w:val="004E6656"/>
    <w:rsid w:val="004E6A15"/>
    <w:rsid w:val="004E6A1F"/>
    <w:rsid w:val="004E6FED"/>
    <w:rsid w:val="004F0633"/>
    <w:rsid w:val="004F1CB0"/>
    <w:rsid w:val="004F2601"/>
    <w:rsid w:val="004F329A"/>
    <w:rsid w:val="004F32A1"/>
    <w:rsid w:val="004F43A3"/>
    <w:rsid w:val="004F450B"/>
    <w:rsid w:val="004F525B"/>
    <w:rsid w:val="004F5BE9"/>
    <w:rsid w:val="004F5CA2"/>
    <w:rsid w:val="004F6320"/>
    <w:rsid w:val="004F69C6"/>
    <w:rsid w:val="004F6E96"/>
    <w:rsid w:val="004F731E"/>
    <w:rsid w:val="004F77AA"/>
    <w:rsid w:val="00500111"/>
    <w:rsid w:val="005002A6"/>
    <w:rsid w:val="00500327"/>
    <w:rsid w:val="00501D27"/>
    <w:rsid w:val="00502515"/>
    <w:rsid w:val="00502E8F"/>
    <w:rsid w:val="0050301D"/>
    <w:rsid w:val="00503AEA"/>
    <w:rsid w:val="00503B54"/>
    <w:rsid w:val="00503CDF"/>
    <w:rsid w:val="00504604"/>
    <w:rsid w:val="00505421"/>
    <w:rsid w:val="005057B8"/>
    <w:rsid w:val="00505BC3"/>
    <w:rsid w:val="00505ECF"/>
    <w:rsid w:val="00506018"/>
    <w:rsid w:val="00506537"/>
    <w:rsid w:val="005069BC"/>
    <w:rsid w:val="00510DD9"/>
    <w:rsid w:val="00511898"/>
    <w:rsid w:val="00511C0E"/>
    <w:rsid w:val="00512B2F"/>
    <w:rsid w:val="00512DAB"/>
    <w:rsid w:val="005137BD"/>
    <w:rsid w:val="00514303"/>
    <w:rsid w:val="005148B0"/>
    <w:rsid w:val="00515493"/>
    <w:rsid w:val="0051693D"/>
    <w:rsid w:val="00516E5A"/>
    <w:rsid w:val="0051738F"/>
    <w:rsid w:val="00517DDA"/>
    <w:rsid w:val="00520840"/>
    <w:rsid w:val="00521EDF"/>
    <w:rsid w:val="005235C3"/>
    <w:rsid w:val="0052461F"/>
    <w:rsid w:val="005264FF"/>
    <w:rsid w:val="005276B4"/>
    <w:rsid w:val="005306AE"/>
    <w:rsid w:val="0053081E"/>
    <w:rsid w:val="00530CC9"/>
    <w:rsid w:val="00533335"/>
    <w:rsid w:val="00533DB4"/>
    <w:rsid w:val="00534936"/>
    <w:rsid w:val="00534D32"/>
    <w:rsid w:val="00534DBB"/>
    <w:rsid w:val="005362FD"/>
    <w:rsid w:val="0053753E"/>
    <w:rsid w:val="00537814"/>
    <w:rsid w:val="00540277"/>
    <w:rsid w:val="00540318"/>
    <w:rsid w:val="00542498"/>
    <w:rsid w:val="005424B5"/>
    <w:rsid w:val="005447CF"/>
    <w:rsid w:val="00544987"/>
    <w:rsid w:val="00544B4C"/>
    <w:rsid w:val="00545274"/>
    <w:rsid w:val="00545520"/>
    <w:rsid w:val="005462D1"/>
    <w:rsid w:val="0054682C"/>
    <w:rsid w:val="00546920"/>
    <w:rsid w:val="00546DB3"/>
    <w:rsid w:val="00546ECA"/>
    <w:rsid w:val="00547652"/>
    <w:rsid w:val="00547B07"/>
    <w:rsid w:val="00547BB2"/>
    <w:rsid w:val="00547D6E"/>
    <w:rsid w:val="005502B6"/>
    <w:rsid w:val="005508C1"/>
    <w:rsid w:val="00550F76"/>
    <w:rsid w:val="005514F0"/>
    <w:rsid w:val="00552885"/>
    <w:rsid w:val="00552938"/>
    <w:rsid w:val="005544B9"/>
    <w:rsid w:val="0055458F"/>
    <w:rsid w:val="005548B6"/>
    <w:rsid w:val="00554AA4"/>
    <w:rsid w:val="005555E1"/>
    <w:rsid w:val="00555C36"/>
    <w:rsid w:val="00555D48"/>
    <w:rsid w:val="00556BAE"/>
    <w:rsid w:val="0055798A"/>
    <w:rsid w:val="00560250"/>
    <w:rsid w:val="00561D9E"/>
    <w:rsid w:val="00563B1B"/>
    <w:rsid w:val="00563DC0"/>
    <w:rsid w:val="0056454F"/>
    <w:rsid w:val="0056558A"/>
    <w:rsid w:val="00565CE6"/>
    <w:rsid w:val="00566D1B"/>
    <w:rsid w:val="0056735E"/>
    <w:rsid w:val="00567A8C"/>
    <w:rsid w:val="00567AAE"/>
    <w:rsid w:val="00570EC0"/>
    <w:rsid w:val="00570F68"/>
    <w:rsid w:val="00573171"/>
    <w:rsid w:val="005744C1"/>
    <w:rsid w:val="00574B14"/>
    <w:rsid w:val="00575531"/>
    <w:rsid w:val="00575A50"/>
    <w:rsid w:val="00575D99"/>
    <w:rsid w:val="00576C95"/>
    <w:rsid w:val="00577542"/>
    <w:rsid w:val="00577995"/>
    <w:rsid w:val="005802B9"/>
    <w:rsid w:val="0058051B"/>
    <w:rsid w:val="00582039"/>
    <w:rsid w:val="00582151"/>
    <w:rsid w:val="0058224F"/>
    <w:rsid w:val="00582677"/>
    <w:rsid w:val="00582F3A"/>
    <w:rsid w:val="00583109"/>
    <w:rsid w:val="005847EB"/>
    <w:rsid w:val="0058498A"/>
    <w:rsid w:val="00584EF5"/>
    <w:rsid w:val="00586787"/>
    <w:rsid w:val="00587727"/>
    <w:rsid w:val="00587BEB"/>
    <w:rsid w:val="00587CD9"/>
    <w:rsid w:val="00590474"/>
    <w:rsid w:val="00591498"/>
    <w:rsid w:val="00591C85"/>
    <w:rsid w:val="00591EB9"/>
    <w:rsid w:val="00592141"/>
    <w:rsid w:val="00592199"/>
    <w:rsid w:val="005922A1"/>
    <w:rsid w:val="00592FE3"/>
    <w:rsid w:val="005931D4"/>
    <w:rsid w:val="00593539"/>
    <w:rsid w:val="0059626C"/>
    <w:rsid w:val="005965C5"/>
    <w:rsid w:val="00596AC8"/>
    <w:rsid w:val="005970FA"/>
    <w:rsid w:val="005A0ACA"/>
    <w:rsid w:val="005A2168"/>
    <w:rsid w:val="005A29B9"/>
    <w:rsid w:val="005A2D8A"/>
    <w:rsid w:val="005A2DE1"/>
    <w:rsid w:val="005A39BA"/>
    <w:rsid w:val="005A4030"/>
    <w:rsid w:val="005A44FC"/>
    <w:rsid w:val="005A51F1"/>
    <w:rsid w:val="005A5F35"/>
    <w:rsid w:val="005A6B39"/>
    <w:rsid w:val="005A6BDC"/>
    <w:rsid w:val="005A73EE"/>
    <w:rsid w:val="005A78D5"/>
    <w:rsid w:val="005B0008"/>
    <w:rsid w:val="005B03DE"/>
    <w:rsid w:val="005B0492"/>
    <w:rsid w:val="005B1D87"/>
    <w:rsid w:val="005B1DCA"/>
    <w:rsid w:val="005B1F33"/>
    <w:rsid w:val="005B1F58"/>
    <w:rsid w:val="005B265D"/>
    <w:rsid w:val="005B291B"/>
    <w:rsid w:val="005B2C4B"/>
    <w:rsid w:val="005B3463"/>
    <w:rsid w:val="005B36D9"/>
    <w:rsid w:val="005B43D3"/>
    <w:rsid w:val="005B4E9B"/>
    <w:rsid w:val="005B5239"/>
    <w:rsid w:val="005B5A4D"/>
    <w:rsid w:val="005B69EC"/>
    <w:rsid w:val="005B7C47"/>
    <w:rsid w:val="005B7C9E"/>
    <w:rsid w:val="005C04C0"/>
    <w:rsid w:val="005C21D8"/>
    <w:rsid w:val="005C27C2"/>
    <w:rsid w:val="005C29D6"/>
    <w:rsid w:val="005C2C4F"/>
    <w:rsid w:val="005C3484"/>
    <w:rsid w:val="005C3837"/>
    <w:rsid w:val="005C3A32"/>
    <w:rsid w:val="005C3E5C"/>
    <w:rsid w:val="005C4135"/>
    <w:rsid w:val="005C4579"/>
    <w:rsid w:val="005C5147"/>
    <w:rsid w:val="005C5B01"/>
    <w:rsid w:val="005C6269"/>
    <w:rsid w:val="005C7815"/>
    <w:rsid w:val="005D00A1"/>
    <w:rsid w:val="005D0B61"/>
    <w:rsid w:val="005D0EAA"/>
    <w:rsid w:val="005D15EB"/>
    <w:rsid w:val="005D19B3"/>
    <w:rsid w:val="005D34B7"/>
    <w:rsid w:val="005D37D9"/>
    <w:rsid w:val="005D38D8"/>
    <w:rsid w:val="005D3BD2"/>
    <w:rsid w:val="005D3C39"/>
    <w:rsid w:val="005D437E"/>
    <w:rsid w:val="005D5F00"/>
    <w:rsid w:val="005D63BD"/>
    <w:rsid w:val="005D6DA4"/>
    <w:rsid w:val="005D7796"/>
    <w:rsid w:val="005D7FC2"/>
    <w:rsid w:val="005E2078"/>
    <w:rsid w:val="005E21B9"/>
    <w:rsid w:val="005E21EA"/>
    <w:rsid w:val="005E296C"/>
    <w:rsid w:val="005E377F"/>
    <w:rsid w:val="005E57F5"/>
    <w:rsid w:val="005E6074"/>
    <w:rsid w:val="005E65F8"/>
    <w:rsid w:val="005F0413"/>
    <w:rsid w:val="005F0826"/>
    <w:rsid w:val="005F1896"/>
    <w:rsid w:val="005F191C"/>
    <w:rsid w:val="005F2189"/>
    <w:rsid w:val="005F39D2"/>
    <w:rsid w:val="005F3A00"/>
    <w:rsid w:val="005F3B46"/>
    <w:rsid w:val="005F3D49"/>
    <w:rsid w:val="005F3FC8"/>
    <w:rsid w:val="005F469B"/>
    <w:rsid w:val="005F47D8"/>
    <w:rsid w:val="005F4C22"/>
    <w:rsid w:val="005F4CF9"/>
    <w:rsid w:val="005F4E7E"/>
    <w:rsid w:val="005F595F"/>
    <w:rsid w:val="005F5A2A"/>
    <w:rsid w:val="005F6183"/>
    <w:rsid w:val="0060038E"/>
    <w:rsid w:val="006008C6"/>
    <w:rsid w:val="00601222"/>
    <w:rsid w:val="006012B4"/>
    <w:rsid w:val="00601B0F"/>
    <w:rsid w:val="00601C69"/>
    <w:rsid w:val="00602190"/>
    <w:rsid w:val="00602625"/>
    <w:rsid w:val="0060269A"/>
    <w:rsid w:val="00602784"/>
    <w:rsid w:val="00602EED"/>
    <w:rsid w:val="0060347D"/>
    <w:rsid w:val="006048CD"/>
    <w:rsid w:val="006049F7"/>
    <w:rsid w:val="00606607"/>
    <w:rsid w:val="0060709B"/>
    <w:rsid w:val="006072EA"/>
    <w:rsid w:val="00607DBD"/>
    <w:rsid w:val="006105CD"/>
    <w:rsid w:val="006108E4"/>
    <w:rsid w:val="00611308"/>
    <w:rsid w:val="00611CBA"/>
    <w:rsid w:val="00612188"/>
    <w:rsid w:val="0061270B"/>
    <w:rsid w:val="00612E1D"/>
    <w:rsid w:val="006135E9"/>
    <w:rsid w:val="00616BC5"/>
    <w:rsid w:val="006201A2"/>
    <w:rsid w:val="00622626"/>
    <w:rsid w:val="0062377F"/>
    <w:rsid w:val="0062414F"/>
    <w:rsid w:val="0062470E"/>
    <w:rsid w:val="00625ECE"/>
    <w:rsid w:val="00626181"/>
    <w:rsid w:val="00626610"/>
    <w:rsid w:val="0062730D"/>
    <w:rsid w:val="00627E23"/>
    <w:rsid w:val="0063017D"/>
    <w:rsid w:val="0063282A"/>
    <w:rsid w:val="00632CA8"/>
    <w:rsid w:val="00632D83"/>
    <w:rsid w:val="0063373E"/>
    <w:rsid w:val="0063393D"/>
    <w:rsid w:val="00633B16"/>
    <w:rsid w:val="00634260"/>
    <w:rsid w:val="00637CB6"/>
    <w:rsid w:val="0064038B"/>
    <w:rsid w:val="00640E06"/>
    <w:rsid w:val="00640E38"/>
    <w:rsid w:val="006427B7"/>
    <w:rsid w:val="00642A8A"/>
    <w:rsid w:val="00643CF8"/>
    <w:rsid w:val="00644383"/>
    <w:rsid w:val="00644447"/>
    <w:rsid w:val="00644836"/>
    <w:rsid w:val="006448C3"/>
    <w:rsid w:val="00644F7E"/>
    <w:rsid w:val="00645557"/>
    <w:rsid w:val="006458F4"/>
    <w:rsid w:val="00645A97"/>
    <w:rsid w:val="0064716A"/>
    <w:rsid w:val="0065065C"/>
    <w:rsid w:val="006507C9"/>
    <w:rsid w:val="00652CD1"/>
    <w:rsid w:val="006534BB"/>
    <w:rsid w:val="006534C4"/>
    <w:rsid w:val="00653A66"/>
    <w:rsid w:val="006541B9"/>
    <w:rsid w:val="006543A9"/>
    <w:rsid w:val="00655558"/>
    <w:rsid w:val="00655798"/>
    <w:rsid w:val="00655D29"/>
    <w:rsid w:val="00656488"/>
    <w:rsid w:val="0065720E"/>
    <w:rsid w:val="00660185"/>
    <w:rsid w:val="00661051"/>
    <w:rsid w:val="00661FA0"/>
    <w:rsid w:val="006622A4"/>
    <w:rsid w:val="00663F23"/>
    <w:rsid w:val="006640FD"/>
    <w:rsid w:val="006642A2"/>
    <w:rsid w:val="00664BE4"/>
    <w:rsid w:val="006658D0"/>
    <w:rsid w:val="006669CE"/>
    <w:rsid w:val="00666F68"/>
    <w:rsid w:val="00666FEC"/>
    <w:rsid w:val="006673E9"/>
    <w:rsid w:val="00667FC3"/>
    <w:rsid w:val="006703FF"/>
    <w:rsid w:val="0067167D"/>
    <w:rsid w:val="00671690"/>
    <w:rsid w:val="006724FE"/>
    <w:rsid w:val="00672FD4"/>
    <w:rsid w:val="00673713"/>
    <w:rsid w:val="00673860"/>
    <w:rsid w:val="006738A8"/>
    <w:rsid w:val="00673BD5"/>
    <w:rsid w:val="00673DEE"/>
    <w:rsid w:val="00674480"/>
    <w:rsid w:val="00674ACA"/>
    <w:rsid w:val="00674B29"/>
    <w:rsid w:val="00675F5C"/>
    <w:rsid w:val="0067601B"/>
    <w:rsid w:val="0067636D"/>
    <w:rsid w:val="0067699B"/>
    <w:rsid w:val="00677DBC"/>
    <w:rsid w:val="00680A82"/>
    <w:rsid w:val="00680AD4"/>
    <w:rsid w:val="00680D3D"/>
    <w:rsid w:val="00681D14"/>
    <w:rsid w:val="006822A4"/>
    <w:rsid w:val="00683073"/>
    <w:rsid w:val="0068357B"/>
    <w:rsid w:val="00683B7B"/>
    <w:rsid w:val="00683C56"/>
    <w:rsid w:val="00684228"/>
    <w:rsid w:val="006847B0"/>
    <w:rsid w:val="006857D2"/>
    <w:rsid w:val="00685C1E"/>
    <w:rsid w:val="0068630D"/>
    <w:rsid w:val="006869E5"/>
    <w:rsid w:val="00687416"/>
    <w:rsid w:val="00690292"/>
    <w:rsid w:val="00690CA4"/>
    <w:rsid w:val="00691981"/>
    <w:rsid w:val="00692248"/>
    <w:rsid w:val="006925B6"/>
    <w:rsid w:val="006937E8"/>
    <w:rsid w:val="00693E8E"/>
    <w:rsid w:val="00694CA1"/>
    <w:rsid w:val="006959E7"/>
    <w:rsid w:val="006959F7"/>
    <w:rsid w:val="00696552"/>
    <w:rsid w:val="0069694C"/>
    <w:rsid w:val="006978B6"/>
    <w:rsid w:val="006A0F33"/>
    <w:rsid w:val="006A1EAE"/>
    <w:rsid w:val="006A3938"/>
    <w:rsid w:val="006A44F1"/>
    <w:rsid w:val="006A612D"/>
    <w:rsid w:val="006A62CB"/>
    <w:rsid w:val="006A6B72"/>
    <w:rsid w:val="006A7BD6"/>
    <w:rsid w:val="006A7CFB"/>
    <w:rsid w:val="006B0BF1"/>
    <w:rsid w:val="006B1440"/>
    <w:rsid w:val="006B2C10"/>
    <w:rsid w:val="006B3534"/>
    <w:rsid w:val="006B37B7"/>
    <w:rsid w:val="006B3CBE"/>
    <w:rsid w:val="006B4B05"/>
    <w:rsid w:val="006B65EE"/>
    <w:rsid w:val="006B6C66"/>
    <w:rsid w:val="006B6FA4"/>
    <w:rsid w:val="006B7C49"/>
    <w:rsid w:val="006B7F36"/>
    <w:rsid w:val="006B7F84"/>
    <w:rsid w:val="006C0955"/>
    <w:rsid w:val="006C097E"/>
    <w:rsid w:val="006C12E3"/>
    <w:rsid w:val="006C16BE"/>
    <w:rsid w:val="006C1B1F"/>
    <w:rsid w:val="006C21EF"/>
    <w:rsid w:val="006C230D"/>
    <w:rsid w:val="006C4A76"/>
    <w:rsid w:val="006C4E8D"/>
    <w:rsid w:val="006C4EC4"/>
    <w:rsid w:val="006C5889"/>
    <w:rsid w:val="006C5D48"/>
    <w:rsid w:val="006C5F7F"/>
    <w:rsid w:val="006C719D"/>
    <w:rsid w:val="006C73D2"/>
    <w:rsid w:val="006C7738"/>
    <w:rsid w:val="006C78CE"/>
    <w:rsid w:val="006C7A49"/>
    <w:rsid w:val="006C7B20"/>
    <w:rsid w:val="006C7D98"/>
    <w:rsid w:val="006D0878"/>
    <w:rsid w:val="006D167F"/>
    <w:rsid w:val="006D22B3"/>
    <w:rsid w:val="006D30CF"/>
    <w:rsid w:val="006D371E"/>
    <w:rsid w:val="006D3E0C"/>
    <w:rsid w:val="006D49B4"/>
    <w:rsid w:val="006D4B28"/>
    <w:rsid w:val="006D4C32"/>
    <w:rsid w:val="006D56A6"/>
    <w:rsid w:val="006D5756"/>
    <w:rsid w:val="006D5D69"/>
    <w:rsid w:val="006D7E08"/>
    <w:rsid w:val="006E01E2"/>
    <w:rsid w:val="006E0592"/>
    <w:rsid w:val="006E1046"/>
    <w:rsid w:val="006E2C14"/>
    <w:rsid w:val="006E340C"/>
    <w:rsid w:val="006E386B"/>
    <w:rsid w:val="006E5731"/>
    <w:rsid w:val="006E591E"/>
    <w:rsid w:val="006E61FF"/>
    <w:rsid w:val="006E627F"/>
    <w:rsid w:val="006E6299"/>
    <w:rsid w:val="006E67D4"/>
    <w:rsid w:val="006E6913"/>
    <w:rsid w:val="006E7B87"/>
    <w:rsid w:val="006F06C5"/>
    <w:rsid w:val="006F06D6"/>
    <w:rsid w:val="006F14CF"/>
    <w:rsid w:val="006F1D9B"/>
    <w:rsid w:val="006F25CA"/>
    <w:rsid w:val="006F28D7"/>
    <w:rsid w:val="006F471F"/>
    <w:rsid w:val="006F4FAB"/>
    <w:rsid w:val="006F519E"/>
    <w:rsid w:val="006F55F7"/>
    <w:rsid w:val="006F5CF2"/>
    <w:rsid w:val="006F765F"/>
    <w:rsid w:val="00701DA8"/>
    <w:rsid w:val="00702254"/>
    <w:rsid w:val="00702438"/>
    <w:rsid w:val="00702B4A"/>
    <w:rsid w:val="00703859"/>
    <w:rsid w:val="007050B0"/>
    <w:rsid w:val="007050F8"/>
    <w:rsid w:val="00705DAB"/>
    <w:rsid w:val="00706221"/>
    <w:rsid w:val="007067DC"/>
    <w:rsid w:val="0070682E"/>
    <w:rsid w:val="00711535"/>
    <w:rsid w:val="00711AA9"/>
    <w:rsid w:val="00711AE9"/>
    <w:rsid w:val="007125CD"/>
    <w:rsid w:val="007129BB"/>
    <w:rsid w:val="0071345B"/>
    <w:rsid w:val="00713C98"/>
    <w:rsid w:val="007150AC"/>
    <w:rsid w:val="007155AC"/>
    <w:rsid w:val="007176EE"/>
    <w:rsid w:val="007202B2"/>
    <w:rsid w:val="007205E5"/>
    <w:rsid w:val="007207D8"/>
    <w:rsid w:val="00720B4F"/>
    <w:rsid w:val="00722C9A"/>
    <w:rsid w:val="00723080"/>
    <w:rsid w:val="007232EC"/>
    <w:rsid w:val="00723496"/>
    <w:rsid w:val="0072353A"/>
    <w:rsid w:val="00725167"/>
    <w:rsid w:val="007256B1"/>
    <w:rsid w:val="00725849"/>
    <w:rsid w:val="00725D26"/>
    <w:rsid w:val="00725F9E"/>
    <w:rsid w:val="00726409"/>
    <w:rsid w:val="00726996"/>
    <w:rsid w:val="00726B9E"/>
    <w:rsid w:val="00727202"/>
    <w:rsid w:val="0072737F"/>
    <w:rsid w:val="00727D5F"/>
    <w:rsid w:val="0073016D"/>
    <w:rsid w:val="007303F1"/>
    <w:rsid w:val="00730802"/>
    <w:rsid w:val="0073148D"/>
    <w:rsid w:val="007315B0"/>
    <w:rsid w:val="00731C08"/>
    <w:rsid w:val="00732E4E"/>
    <w:rsid w:val="00732F49"/>
    <w:rsid w:val="00734CF2"/>
    <w:rsid w:val="00735574"/>
    <w:rsid w:val="0073567B"/>
    <w:rsid w:val="00735824"/>
    <w:rsid w:val="0073595B"/>
    <w:rsid w:val="0073750C"/>
    <w:rsid w:val="00737C32"/>
    <w:rsid w:val="00737DFB"/>
    <w:rsid w:val="00737EFF"/>
    <w:rsid w:val="00740011"/>
    <w:rsid w:val="00740B4A"/>
    <w:rsid w:val="00740F52"/>
    <w:rsid w:val="0074199F"/>
    <w:rsid w:val="007420B7"/>
    <w:rsid w:val="007420BB"/>
    <w:rsid w:val="00743495"/>
    <w:rsid w:val="00744283"/>
    <w:rsid w:val="00745122"/>
    <w:rsid w:val="007460BE"/>
    <w:rsid w:val="00746A02"/>
    <w:rsid w:val="00747649"/>
    <w:rsid w:val="007518AE"/>
    <w:rsid w:val="00751ECB"/>
    <w:rsid w:val="00753114"/>
    <w:rsid w:val="007537F9"/>
    <w:rsid w:val="0075394A"/>
    <w:rsid w:val="00754107"/>
    <w:rsid w:val="007542CF"/>
    <w:rsid w:val="00754CBD"/>
    <w:rsid w:val="00755378"/>
    <w:rsid w:val="00755FB2"/>
    <w:rsid w:val="007567CC"/>
    <w:rsid w:val="00760774"/>
    <w:rsid w:val="007607AF"/>
    <w:rsid w:val="00760B01"/>
    <w:rsid w:val="00760E9F"/>
    <w:rsid w:val="00760F83"/>
    <w:rsid w:val="00761217"/>
    <w:rsid w:val="007619AB"/>
    <w:rsid w:val="0076393A"/>
    <w:rsid w:val="00764229"/>
    <w:rsid w:val="00764513"/>
    <w:rsid w:val="0076464C"/>
    <w:rsid w:val="00765271"/>
    <w:rsid w:val="00765A25"/>
    <w:rsid w:val="00765F0D"/>
    <w:rsid w:val="0076775D"/>
    <w:rsid w:val="00770DE9"/>
    <w:rsid w:val="00770E52"/>
    <w:rsid w:val="0077193B"/>
    <w:rsid w:val="007736CD"/>
    <w:rsid w:val="007759C4"/>
    <w:rsid w:val="00775C8C"/>
    <w:rsid w:val="00775FBD"/>
    <w:rsid w:val="00776469"/>
    <w:rsid w:val="00776AEE"/>
    <w:rsid w:val="00780206"/>
    <w:rsid w:val="00780D84"/>
    <w:rsid w:val="00781279"/>
    <w:rsid w:val="0078133A"/>
    <w:rsid w:val="0078165E"/>
    <w:rsid w:val="00782A74"/>
    <w:rsid w:val="00783246"/>
    <w:rsid w:val="007844F6"/>
    <w:rsid w:val="00784D78"/>
    <w:rsid w:val="00784EFA"/>
    <w:rsid w:val="00785131"/>
    <w:rsid w:val="0078517D"/>
    <w:rsid w:val="00785CCC"/>
    <w:rsid w:val="00787336"/>
    <w:rsid w:val="00787A81"/>
    <w:rsid w:val="007904BB"/>
    <w:rsid w:val="007905BC"/>
    <w:rsid w:val="00790798"/>
    <w:rsid w:val="0079099E"/>
    <w:rsid w:val="007912B1"/>
    <w:rsid w:val="007912E6"/>
    <w:rsid w:val="0079131D"/>
    <w:rsid w:val="00791896"/>
    <w:rsid w:val="00791D0F"/>
    <w:rsid w:val="00792466"/>
    <w:rsid w:val="007924FF"/>
    <w:rsid w:val="00792731"/>
    <w:rsid w:val="00792D0A"/>
    <w:rsid w:val="007946C7"/>
    <w:rsid w:val="00795BC5"/>
    <w:rsid w:val="00796627"/>
    <w:rsid w:val="00797E08"/>
    <w:rsid w:val="007A0FB3"/>
    <w:rsid w:val="007A1A41"/>
    <w:rsid w:val="007A223E"/>
    <w:rsid w:val="007A2D87"/>
    <w:rsid w:val="007A3666"/>
    <w:rsid w:val="007A39AA"/>
    <w:rsid w:val="007A3A0D"/>
    <w:rsid w:val="007A44AE"/>
    <w:rsid w:val="007A4BDF"/>
    <w:rsid w:val="007A60CB"/>
    <w:rsid w:val="007A61D4"/>
    <w:rsid w:val="007B0187"/>
    <w:rsid w:val="007B0861"/>
    <w:rsid w:val="007B0C8E"/>
    <w:rsid w:val="007B1416"/>
    <w:rsid w:val="007B1DDB"/>
    <w:rsid w:val="007B1F35"/>
    <w:rsid w:val="007B1F91"/>
    <w:rsid w:val="007B23A1"/>
    <w:rsid w:val="007B36D3"/>
    <w:rsid w:val="007B3844"/>
    <w:rsid w:val="007B4205"/>
    <w:rsid w:val="007B422E"/>
    <w:rsid w:val="007B4774"/>
    <w:rsid w:val="007B549B"/>
    <w:rsid w:val="007B57BE"/>
    <w:rsid w:val="007B7596"/>
    <w:rsid w:val="007B7E6E"/>
    <w:rsid w:val="007C0AD0"/>
    <w:rsid w:val="007C0F68"/>
    <w:rsid w:val="007C0FB8"/>
    <w:rsid w:val="007C1139"/>
    <w:rsid w:val="007C1B6C"/>
    <w:rsid w:val="007C1F0A"/>
    <w:rsid w:val="007C23FB"/>
    <w:rsid w:val="007C2551"/>
    <w:rsid w:val="007C26CF"/>
    <w:rsid w:val="007C2908"/>
    <w:rsid w:val="007C2C61"/>
    <w:rsid w:val="007C3090"/>
    <w:rsid w:val="007C383B"/>
    <w:rsid w:val="007C51CF"/>
    <w:rsid w:val="007C5947"/>
    <w:rsid w:val="007C5A7C"/>
    <w:rsid w:val="007C64D6"/>
    <w:rsid w:val="007C68EA"/>
    <w:rsid w:val="007D059A"/>
    <w:rsid w:val="007D1458"/>
    <w:rsid w:val="007D279C"/>
    <w:rsid w:val="007D326B"/>
    <w:rsid w:val="007D34DE"/>
    <w:rsid w:val="007D46A0"/>
    <w:rsid w:val="007D4914"/>
    <w:rsid w:val="007D497D"/>
    <w:rsid w:val="007D4CDE"/>
    <w:rsid w:val="007D6032"/>
    <w:rsid w:val="007D631B"/>
    <w:rsid w:val="007D6576"/>
    <w:rsid w:val="007D66C5"/>
    <w:rsid w:val="007D692F"/>
    <w:rsid w:val="007D6C87"/>
    <w:rsid w:val="007D79F2"/>
    <w:rsid w:val="007E0C27"/>
    <w:rsid w:val="007E0CCC"/>
    <w:rsid w:val="007E259C"/>
    <w:rsid w:val="007E29D3"/>
    <w:rsid w:val="007E32D7"/>
    <w:rsid w:val="007E35B7"/>
    <w:rsid w:val="007E4002"/>
    <w:rsid w:val="007E4F8F"/>
    <w:rsid w:val="007E5038"/>
    <w:rsid w:val="007E559C"/>
    <w:rsid w:val="007E609D"/>
    <w:rsid w:val="007E6CC1"/>
    <w:rsid w:val="007E6D01"/>
    <w:rsid w:val="007E7477"/>
    <w:rsid w:val="007E75F4"/>
    <w:rsid w:val="007E78C5"/>
    <w:rsid w:val="007F1693"/>
    <w:rsid w:val="007F2335"/>
    <w:rsid w:val="007F24BF"/>
    <w:rsid w:val="007F27B9"/>
    <w:rsid w:val="007F295A"/>
    <w:rsid w:val="007F3743"/>
    <w:rsid w:val="007F4E58"/>
    <w:rsid w:val="007F5243"/>
    <w:rsid w:val="007F6D35"/>
    <w:rsid w:val="007F6DD4"/>
    <w:rsid w:val="007F7265"/>
    <w:rsid w:val="007F7511"/>
    <w:rsid w:val="00801FD9"/>
    <w:rsid w:val="00802148"/>
    <w:rsid w:val="0080257B"/>
    <w:rsid w:val="008032CB"/>
    <w:rsid w:val="0080357E"/>
    <w:rsid w:val="00803FE0"/>
    <w:rsid w:val="00805275"/>
    <w:rsid w:val="00806514"/>
    <w:rsid w:val="00806675"/>
    <w:rsid w:val="00806910"/>
    <w:rsid w:val="008117FB"/>
    <w:rsid w:val="00811CE5"/>
    <w:rsid w:val="008126B0"/>
    <w:rsid w:val="00812C9A"/>
    <w:rsid w:val="00812D05"/>
    <w:rsid w:val="0081382C"/>
    <w:rsid w:val="00813B09"/>
    <w:rsid w:val="00814762"/>
    <w:rsid w:val="00814E78"/>
    <w:rsid w:val="00815E69"/>
    <w:rsid w:val="008162C9"/>
    <w:rsid w:val="00816691"/>
    <w:rsid w:val="00817038"/>
    <w:rsid w:val="00817F6D"/>
    <w:rsid w:val="00820154"/>
    <w:rsid w:val="00821724"/>
    <w:rsid w:val="00822080"/>
    <w:rsid w:val="00823BB4"/>
    <w:rsid w:val="00823E72"/>
    <w:rsid w:val="00823F56"/>
    <w:rsid w:val="0082459D"/>
    <w:rsid w:val="00824D83"/>
    <w:rsid w:val="0082648C"/>
    <w:rsid w:val="008269A1"/>
    <w:rsid w:val="00826A73"/>
    <w:rsid w:val="00826C87"/>
    <w:rsid w:val="00826FCF"/>
    <w:rsid w:val="00827153"/>
    <w:rsid w:val="00827295"/>
    <w:rsid w:val="00827C27"/>
    <w:rsid w:val="00827F90"/>
    <w:rsid w:val="00832420"/>
    <w:rsid w:val="00832436"/>
    <w:rsid w:val="00832C1F"/>
    <w:rsid w:val="008330CA"/>
    <w:rsid w:val="008331E0"/>
    <w:rsid w:val="008336B0"/>
    <w:rsid w:val="008340A7"/>
    <w:rsid w:val="00834DF3"/>
    <w:rsid w:val="00835BE0"/>
    <w:rsid w:val="00835F5D"/>
    <w:rsid w:val="0083673F"/>
    <w:rsid w:val="008375A2"/>
    <w:rsid w:val="00837864"/>
    <w:rsid w:val="00837BB3"/>
    <w:rsid w:val="00837FB0"/>
    <w:rsid w:val="00840004"/>
    <w:rsid w:val="00840DD2"/>
    <w:rsid w:val="00841068"/>
    <w:rsid w:val="0084113E"/>
    <w:rsid w:val="00841237"/>
    <w:rsid w:val="00841A0D"/>
    <w:rsid w:val="008428DB"/>
    <w:rsid w:val="00843617"/>
    <w:rsid w:val="008436A5"/>
    <w:rsid w:val="008439BE"/>
    <w:rsid w:val="00843CD7"/>
    <w:rsid w:val="00844B45"/>
    <w:rsid w:val="0084503E"/>
    <w:rsid w:val="008450D9"/>
    <w:rsid w:val="008459DB"/>
    <w:rsid w:val="00846B06"/>
    <w:rsid w:val="00846D8B"/>
    <w:rsid w:val="00847738"/>
    <w:rsid w:val="008500D7"/>
    <w:rsid w:val="00850467"/>
    <w:rsid w:val="00851B28"/>
    <w:rsid w:val="00852904"/>
    <w:rsid w:val="00852A28"/>
    <w:rsid w:val="00853B3F"/>
    <w:rsid w:val="00854A0F"/>
    <w:rsid w:val="00854DD4"/>
    <w:rsid w:val="00855392"/>
    <w:rsid w:val="00856062"/>
    <w:rsid w:val="00856094"/>
    <w:rsid w:val="008568AB"/>
    <w:rsid w:val="00856F61"/>
    <w:rsid w:val="00857477"/>
    <w:rsid w:val="00857854"/>
    <w:rsid w:val="00860217"/>
    <w:rsid w:val="008606F9"/>
    <w:rsid w:val="008607F3"/>
    <w:rsid w:val="00860EF5"/>
    <w:rsid w:val="00861A31"/>
    <w:rsid w:val="00862564"/>
    <w:rsid w:val="008628C5"/>
    <w:rsid w:val="00862BEA"/>
    <w:rsid w:val="008634D5"/>
    <w:rsid w:val="00863DBF"/>
    <w:rsid w:val="00863DDE"/>
    <w:rsid w:val="00863E43"/>
    <w:rsid w:val="0086438B"/>
    <w:rsid w:val="00864511"/>
    <w:rsid w:val="0086472F"/>
    <w:rsid w:val="0086496F"/>
    <w:rsid w:val="008654AD"/>
    <w:rsid w:val="00865793"/>
    <w:rsid w:val="00865F6F"/>
    <w:rsid w:val="00865FF4"/>
    <w:rsid w:val="00866715"/>
    <w:rsid w:val="00867549"/>
    <w:rsid w:val="00867E51"/>
    <w:rsid w:val="008707C8"/>
    <w:rsid w:val="0087086D"/>
    <w:rsid w:val="00870DFE"/>
    <w:rsid w:val="00871D62"/>
    <w:rsid w:val="008722E7"/>
    <w:rsid w:val="00873549"/>
    <w:rsid w:val="00873F0E"/>
    <w:rsid w:val="008743BF"/>
    <w:rsid w:val="00874466"/>
    <w:rsid w:val="00874C3F"/>
    <w:rsid w:val="008751BF"/>
    <w:rsid w:val="00875A4C"/>
    <w:rsid w:val="00875BBB"/>
    <w:rsid w:val="00876A52"/>
    <w:rsid w:val="00876D70"/>
    <w:rsid w:val="00876E36"/>
    <w:rsid w:val="008773A5"/>
    <w:rsid w:val="00877E81"/>
    <w:rsid w:val="008813D6"/>
    <w:rsid w:val="00881912"/>
    <w:rsid w:val="00882312"/>
    <w:rsid w:val="008824E5"/>
    <w:rsid w:val="00882597"/>
    <w:rsid w:val="00882D2F"/>
    <w:rsid w:val="0088387E"/>
    <w:rsid w:val="00883EBC"/>
    <w:rsid w:val="00884381"/>
    <w:rsid w:val="00884D7F"/>
    <w:rsid w:val="00884DEE"/>
    <w:rsid w:val="008855A3"/>
    <w:rsid w:val="00885B1C"/>
    <w:rsid w:val="008867C3"/>
    <w:rsid w:val="00886DAC"/>
    <w:rsid w:val="00887EBD"/>
    <w:rsid w:val="008900C4"/>
    <w:rsid w:val="0089041D"/>
    <w:rsid w:val="0089264C"/>
    <w:rsid w:val="008932C2"/>
    <w:rsid w:val="008938E9"/>
    <w:rsid w:val="00893A1B"/>
    <w:rsid w:val="0089550F"/>
    <w:rsid w:val="00895BD3"/>
    <w:rsid w:val="008975E3"/>
    <w:rsid w:val="0089783F"/>
    <w:rsid w:val="008A08E0"/>
    <w:rsid w:val="008A0F6A"/>
    <w:rsid w:val="008A0FCD"/>
    <w:rsid w:val="008A11B5"/>
    <w:rsid w:val="008A14D8"/>
    <w:rsid w:val="008A2951"/>
    <w:rsid w:val="008A34F3"/>
    <w:rsid w:val="008A36BB"/>
    <w:rsid w:val="008A37B6"/>
    <w:rsid w:val="008A3FF9"/>
    <w:rsid w:val="008A4213"/>
    <w:rsid w:val="008A5049"/>
    <w:rsid w:val="008A5177"/>
    <w:rsid w:val="008A5198"/>
    <w:rsid w:val="008A531B"/>
    <w:rsid w:val="008A5FC9"/>
    <w:rsid w:val="008A6108"/>
    <w:rsid w:val="008A6320"/>
    <w:rsid w:val="008A682D"/>
    <w:rsid w:val="008A6F7C"/>
    <w:rsid w:val="008A7AF5"/>
    <w:rsid w:val="008B01BF"/>
    <w:rsid w:val="008B2401"/>
    <w:rsid w:val="008B29D3"/>
    <w:rsid w:val="008B2E12"/>
    <w:rsid w:val="008B314E"/>
    <w:rsid w:val="008B3CE8"/>
    <w:rsid w:val="008B4630"/>
    <w:rsid w:val="008B4A06"/>
    <w:rsid w:val="008B5496"/>
    <w:rsid w:val="008B6041"/>
    <w:rsid w:val="008B6359"/>
    <w:rsid w:val="008B68E7"/>
    <w:rsid w:val="008C0518"/>
    <w:rsid w:val="008C16AA"/>
    <w:rsid w:val="008C1893"/>
    <w:rsid w:val="008C1E75"/>
    <w:rsid w:val="008C2A78"/>
    <w:rsid w:val="008C2D35"/>
    <w:rsid w:val="008C445F"/>
    <w:rsid w:val="008C4BA9"/>
    <w:rsid w:val="008C5110"/>
    <w:rsid w:val="008C5236"/>
    <w:rsid w:val="008C5F7A"/>
    <w:rsid w:val="008C5FC2"/>
    <w:rsid w:val="008C64FA"/>
    <w:rsid w:val="008C7C12"/>
    <w:rsid w:val="008D021E"/>
    <w:rsid w:val="008D052D"/>
    <w:rsid w:val="008D132C"/>
    <w:rsid w:val="008D18BB"/>
    <w:rsid w:val="008D1C83"/>
    <w:rsid w:val="008D2A54"/>
    <w:rsid w:val="008D2A82"/>
    <w:rsid w:val="008D336C"/>
    <w:rsid w:val="008D5194"/>
    <w:rsid w:val="008D5554"/>
    <w:rsid w:val="008D57A7"/>
    <w:rsid w:val="008D60C2"/>
    <w:rsid w:val="008D6B63"/>
    <w:rsid w:val="008D7158"/>
    <w:rsid w:val="008D74B7"/>
    <w:rsid w:val="008E05A9"/>
    <w:rsid w:val="008E06A4"/>
    <w:rsid w:val="008E09A4"/>
    <w:rsid w:val="008E1E7D"/>
    <w:rsid w:val="008E2037"/>
    <w:rsid w:val="008E2ABA"/>
    <w:rsid w:val="008E2C5C"/>
    <w:rsid w:val="008E2CDF"/>
    <w:rsid w:val="008E3066"/>
    <w:rsid w:val="008E3E23"/>
    <w:rsid w:val="008E4120"/>
    <w:rsid w:val="008E4129"/>
    <w:rsid w:val="008E49EF"/>
    <w:rsid w:val="008E5627"/>
    <w:rsid w:val="008E5EB1"/>
    <w:rsid w:val="008E6585"/>
    <w:rsid w:val="008E7748"/>
    <w:rsid w:val="008E7908"/>
    <w:rsid w:val="008F0169"/>
    <w:rsid w:val="008F08E3"/>
    <w:rsid w:val="008F0AC3"/>
    <w:rsid w:val="008F0D70"/>
    <w:rsid w:val="008F1147"/>
    <w:rsid w:val="008F11FE"/>
    <w:rsid w:val="008F1809"/>
    <w:rsid w:val="008F1AF0"/>
    <w:rsid w:val="008F1D3C"/>
    <w:rsid w:val="008F1DE0"/>
    <w:rsid w:val="008F24C2"/>
    <w:rsid w:val="008F2657"/>
    <w:rsid w:val="008F2CEF"/>
    <w:rsid w:val="008F31A8"/>
    <w:rsid w:val="008F325F"/>
    <w:rsid w:val="008F390D"/>
    <w:rsid w:val="008F3E5B"/>
    <w:rsid w:val="008F428B"/>
    <w:rsid w:val="008F43EA"/>
    <w:rsid w:val="008F557E"/>
    <w:rsid w:val="008F589F"/>
    <w:rsid w:val="008F59DF"/>
    <w:rsid w:val="008F72A6"/>
    <w:rsid w:val="008F7DDA"/>
    <w:rsid w:val="00900A14"/>
    <w:rsid w:val="00900D3D"/>
    <w:rsid w:val="00900D75"/>
    <w:rsid w:val="00900DAB"/>
    <w:rsid w:val="00900EEC"/>
    <w:rsid w:val="009012A0"/>
    <w:rsid w:val="00901331"/>
    <w:rsid w:val="00901DA2"/>
    <w:rsid w:val="00902615"/>
    <w:rsid w:val="00902CE0"/>
    <w:rsid w:val="00902DD4"/>
    <w:rsid w:val="009033DA"/>
    <w:rsid w:val="00903CCD"/>
    <w:rsid w:val="00904D82"/>
    <w:rsid w:val="00905558"/>
    <w:rsid w:val="009058FA"/>
    <w:rsid w:val="00905E0B"/>
    <w:rsid w:val="00906498"/>
    <w:rsid w:val="00906AA0"/>
    <w:rsid w:val="00906B11"/>
    <w:rsid w:val="00907AC4"/>
    <w:rsid w:val="0091000E"/>
    <w:rsid w:val="009117E8"/>
    <w:rsid w:val="00911920"/>
    <w:rsid w:val="00912247"/>
    <w:rsid w:val="00913BAF"/>
    <w:rsid w:val="00914807"/>
    <w:rsid w:val="009148B9"/>
    <w:rsid w:val="00915016"/>
    <w:rsid w:val="0091535D"/>
    <w:rsid w:val="009178EC"/>
    <w:rsid w:val="009179C5"/>
    <w:rsid w:val="009202C9"/>
    <w:rsid w:val="009206AC"/>
    <w:rsid w:val="009213E7"/>
    <w:rsid w:val="00921479"/>
    <w:rsid w:val="00923666"/>
    <w:rsid w:val="009244FD"/>
    <w:rsid w:val="00925749"/>
    <w:rsid w:val="00925D41"/>
    <w:rsid w:val="009262B4"/>
    <w:rsid w:val="009268D4"/>
    <w:rsid w:val="00926957"/>
    <w:rsid w:val="00926E0F"/>
    <w:rsid w:val="00927F09"/>
    <w:rsid w:val="009303CF"/>
    <w:rsid w:val="009303D9"/>
    <w:rsid w:val="00930425"/>
    <w:rsid w:val="00930738"/>
    <w:rsid w:val="00930B81"/>
    <w:rsid w:val="00930D8C"/>
    <w:rsid w:val="009316F9"/>
    <w:rsid w:val="0093193A"/>
    <w:rsid w:val="00931D6B"/>
    <w:rsid w:val="00933259"/>
    <w:rsid w:val="0093357F"/>
    <w:rsid w:val="0093478E"/>
    <w:rsid w:val="009349DC"/>
    <w:rsid w:val="00934E37"/>
    <w:rsid w:val="00935E67"/>
    <w:rsid w:val="009362BE"/>
    <w:rsid w:val="009367C0"/>
    <w:rsid w:val="009367FD"/>
    <w:rsid w:val="00936A1A"/>
    <w:rsid w:val="009370A8"/>
    <w:rsid w:val="009373EC"/>
    <w:rsid w:val="009376A6"/>
    <w:rsid w:val="009401A4"/>
    <w:rsid w:val="00940902"/>
    <w:rsid w:val="00940919"/>
    <w:rsid w:val="00941A09"/>
    <w:rsid w:val="00941A1D"/>
    <w:rsid w:val="00941C1E"/>
    <w:rsid w:val="0094247B"/>
    <w:rsid w:val="00942939"/>
    <w:rsid w:val="009438F3"/>
    <w:rsid w:val="00944199"/>
    <w:rsid w:val="009444B0"/>
    <w:rsid w:val="009449F6"/>
    <w:rsid w:val="00944B60"/>
    <w:rsid w:val="0094513D"/>
    <w:rsid w:val="00945B8B"/>
    <w:rsid w:val="009462AF"/>
    <w:rsid w:val="009479A4"/>
    <w:rsid w:val="00950A64"/>
    <w:rsid w:val="00950D66"/>
    <w:rsid w:val="009511E3"/>
    <w:rsid w:val="00951E9C"/>
    <w:rsid w:val="00951ED1"/>
    <w:rsid w:val="00951F2E"/>
    <w:rsid w:val="0095208E"/>
    <w:rsid w:val="009532FC"/>
    <w:rsid w:val="00953AC3"/>
    <w:rsid w:val="00953E70"/>
    <w:rsid w:val="00954B99"/>
    <w:rsid w:val="009563EF"/>
    <w:rsid w:val="00956834"/>
    <w:rsid w:val="00957902"/>
    <w:rsid w:val="009579A6"/>
    <w:rsid w:val="00957A16"/>
    <w:rsid w:val="00957E78"/>
    <w:rsid w:val="00960514"/>
    <w:rsid w:val="009605F3"/>
    <w:rsid w:val="0096065F"/>
    <w:rsid w:val="00960CD5"/>
    <w:rsid w:val="00960ED2"/>
    <w:rsid w:val="009613C1"/>
    <w:rsid w:val="00961551"/>
    <w:rsid w:val="00961DF8"/>
    <w:rsid w:val="00963676"/>
    <w:rsid w:val="0096448A"/>
    <w:rsid w:val="009645DF"/>
    <w:rsid w:val="00964766"/>
    <w:rsid w:val="00964BC4"/>
    <w:rsid w:val="00965361"/>
    <w:rsid w:val="00967727"/>
    <w:rsid w:val="009678C3"/>
    <w:rsid w:val="0097078C"/>
    <w:rsid w:val="00970A6A"/>
    <w:rsid w:val="0097147A"/>
    <w:rsid w:val="00972340"/>
    <w:rsid w:val="00972588"/>
    <w:rsid w:val="009745B0"/>
    <w:rsid w:val="00974F68"/>
    <w:rsid w:val="00975458"/>
    <w:rsid w:val="00975AFE"/>
    <w:rsid w:val="00975F36"/>
    <w:rsid w:val="0097628B"/>
    <w:rsid w:val="009770CE"/>
    <w:rsid w:val="009776B7"/>
    <w:rsid w:val="00977995"/>
    <w:rsid w:val="00977A4F"/>
    <w:rsid w:val="00980175"/>
    <w:rsid w:val="00980210"/>
    <w:rsid w:val="00980AE6"/>
    <w:rsid w:val="0098104C"/>
    <w:rsid w:val="00981FBD"/>
    <w:rsid w:val="00982214"/>
    <w:rsid w:val="00982A0C"/>
    <w:rsid w:val="00983262"/>
    <w:rsid w:val="009832C8"/>
    <w:rsid w:val="00983D90"/>
    <w:rsid w:val="0098430C"/>
    <w:rsid w:val="009851B6"/>
    <w:rsid w:val="00985A4D"/>
    <w:rsid w:val="00985E9C"/>
    <w:rsid w:val="00986932"/>
    <w:rsid w:val="00986A1C"/>
    <w:rsid w:val="00987A21"/>
    <w:rsid w:val="00987D1C"/>
    <w:rsid w:val="00987F18"/>
    <w:rsid w:val="00990244"/>
    <w:rsid w:val="009905B2"/>
    <w:rsid w:val="009919DA"/>
    <w:rsid w:val="00992283"/>
    <w:rsid w:val="00993BFC"/>
    <w:rsid w:val="0099419C"/>
    <w:rsid w:val="00995937"/>
    <w:rsid w:val="00997CE1"/>
    <w:rsid w:val="009A03E1"/>
    <w:rsid w:val="009A0669"/>
    <w:rsid w:val="009A3376"/>
    <w:rsid w:val="009A3502"/>
    <w:rsid w:val="009A3745"/>
    <w:rsid w:val="009A390D"/>
    <w:rsid w:val="009A466D"/>
    <w:rsid w:val="009A4C37"/>
    <w:rsid w:val="009A73D4"/>
    <w:rsid w:val="009A73EA"/>
    <w:rsid w:val="009A7DEB"/>
    <w:rsid w:val="009B0095"/>
    <w:rsid w:val="009B0981"/>
    <w:rsid w:val="009B0C63"/>
    <w:rsid w:val="009B0D1A"/>
    <w:rsid w:val="009B10A6"/>
    <w:rsid w:val="009B125C"/>
    <w:rsid w:val="009B2347"/>
    <w:rsid w:val="009B2570"/>
    <w:rsid w:val="009B2C15"/>
    <w:rsid w:val="009B2D60"/>
    <w:rsid w:val="009B35CE"/>
    <w:rsid w:val="009B3C69"/>
    <w:rsid w:val="009B401B"/>
    <w:rsid w:val="009B4864"/>
    <w:rsid w:val="009B4E4F"/>
    <w:rsid w:val="009B504C"/>
    <w:rsid w:val="009B5161"/>
    <w:rsid w:val="009B6F32"/>
    <w:rsid w:val="009B71DE"/>
    <w:rsid w:val="009C01B3"/>
    <w:rsid w:val="009C039D"/>
    <w:rsid w:val="009C0C74"/>
    <w:rsid w:val="009C110E"/>
    <w:rsid w:val="009C14E7"/>
    <w:rsid w:val="009C1728"/>
    <w:rsid w:val="009C2591"/>
    <w:rsid w:val="009C2654"/>
    <w:rsid w:val="009C2C29"/>
    <w:rsid w:val="009C371A"/>
    <w:rsid w:val="009C3833"/>
    <w:rsid w:val="009C3D9E"/>
    <w:rsid w:val="009C42BA"/>
    <w:rsid w:val="009C4FA8"/>
    <w:rsid w:val="009C6A18"/>
    <w:rsid w:val="009C6C6A"/>
    <w:rsid w:val="009C728D"/>
    <w:rsid w:val="009C7322"/>
    <w:rsid w:val="009C7965"/>
    <w:rsid w:val="009D0395"/>
    <w:rsid w:val="009D0DF3"/>
    <w:rsid w:val="009D12B9"/>
    <w:rsid w:val="009D1DE0"/>
    <w:rsid w:val="009D1FE4"/>
    <w:rsid w:val="009D30F4"/>
    <w:rsid w:val="009D43DD"/>
    <w:rsid w:val="009D5A10"/>
    <w:rsid w:val="009D5A32"/>
    <w:rsid w:val="009D653F"/>
    <w:rsid w:val="009D78AD"/>
    <w:rsid w:val="009E0E4C"/>
    <w:rsid w:val="009E1068"/>
    <w:rsid w:val="009E1460"/>
    <w:rsid w:val="009E2694"/>
    <w:rsid w:val="009E2FD5"/>
    <w:rsid w:val="009E4DA0"/>
    <w:rsid w:val="009E4E8B"/>
    <w:rsid w:val="009E4F70"/>
    <w:rsid w:val="009E596D"/>
    <w:rsid w:val="009E5E7E"/>
    <w:rsid w:val="009E6440"/>
    <w:rsid w:val="009F0096"/>
    <w:rsid w:val="009F0682"/>
    <w:rsid w:val="009F14B1"/>
    <w:rsid w:val="009F15C3"/>
    <w:rsid w:val="009F1F98"/>
    <w:rsid w:val="009F2993"/>
    <w:rsid w:val="009F303C"/>
    <w:rsid w:val="009F30D0"/>
    <w:rsid w:val="009F33F2"/>
    <w:rsid w:val="009F44F1"/>
    <w:rsid w:val="009F4B26"/>
    <w:rsid w:val="009F4D8D"/>
    <w:rsid w:val="009F5E35"/>
    <w:rsid w:val="009F5F62"/>
    <w:rsid w:val="009F726C"/>
    <w:rsid w:val="00A012EF"/>
    <w:rsid w:val="00A0166E"/>
    <w:rsid w:val="00A01938"/>
    <w:rsid w:val="00A01E30"/>
    <w:rsid w:val="00A0203E"/>
    <w:rsid w:val="00A02DBE"/>
    <w:rsid w:val="00A02FB3"/>
    <w:rsid w:val="00A0342F"/>
    <w:rsid w:val="00A03A40"/>
    <w:rsid w:val="00A047EC"/>
    <w:rsid w:val="00A04B25"/>
    <w:rsid w:val="00A04BF3"/>
    <w:rsid w:val="00A05010"/>
    <w:rsid w:val="00A05B78"/>
    <w:rsid w:val="00A06CE1"/>
    <w:rsid w:val="00A07E5F"/>
    <w:rsid w:val="00A10006"/>
    <w:rsid w:val="00A10080"/>
    <w:rsid w:val="00A1048F"/>
    <w:rsid w:val="00A107E0"/>
    <w:rsid w:val="00A11078"/>
    <w:rsid w:val="00A1145E"/>
    <w:rsid w:val="00A11483"/>
    <w:rsid w:val="00A11C6D"/>
    <w:rsid w:val="00A1365E"/>
    <w:rsid w:val="00A139AA"/>
    <w:rsid w:val="00A1429D"/>
    <w:rsid w:val="00A1469B"/>
    <w:rsid w:val="00A14A85"/>
    <w:rsid w:val="00A14FE4"/>
    <w:rsid w:val="00A15055"/>
    <w:rsid w:val="00A150EB"/>
    <w:rsid w:val="00A15651"/>
    <w:rsid w:val="00A15944"/>
    <w:rsid w:val="00A15A84"/>
    <w:rsid w:val="00A1657E"/>
    <w:rsid w:val="00A171D0"/>
    <w:rsid w:val="00A1723E"/>
    <w:rsid w:val="00A175EB"/>
    <w:rsid w:val="00A17C15"/>
    <w:rsid w:val="00A207AB"/>
    <w:rsid w:val="00A208A5"/>
    <w:rsid w:val="00A208D2"/>
    <w:rsid w:val="00A21151"/>
    <w:rsid w:val="00A22B22"/>
    <w:rsid w:val="00A2341B"/>
    <w:rsid w:val="00A24C6E"/>
    <w:rsid w:val="00A255B3"/>
    <w:rsid w:val="00A25DD9"/>
    <w:rsid w:val="00A25EDF"/>
    <w:rsid w:val="00A264F1"/>
    <w:rsid w:val="00A26AA8"/>
    <w:rsid w:val="00A270F8"/>
    <w:rsid w:val="00A27151"/>
    <w:rsid w:val="00A27446"/>
    <w:rsid w:val="00A307F5"/>
    <w:rsid w:val="00A32338"/>
    <w:rsid w:val="00A324B5"/>
    <w:rsid w:val="00A327D2"/>
    <w:rsid w:val="00A33A9A"/>
    <w:rsid w:val="00A340CD"/>
    <w:rsid w:val="00A34224"/>
    <w:rsid w:val="00A34AB5"/>
    <w:rsid w:val="00A3533E"/>
    <w:rsid w:val="00A35A83"/>
    <w:rsid w:val="00A36A7A"/>
    <w:rsid w:val="00A36D23"/>
    <w:rsid w:val="00A36E01"/>
    <w:rsid w:val="00A37793"/>
    <w:rsid w:val="00A406E7"/>
    <w:rsid w:val="00A40B13"/>
    <w:rsid w:val="00A426AA"/>
    <w:rsid w:val="00A432CC"/>
    <w:rsid w:val="00A44070"/>
    <w:rsid w:val="00A44A7D"/>
    <w:rsid w:val="00A44B6C"/>
    <w:rsid w:val="00A453A7"/>
    <w:rsid w:val="00A45E9E"/>
    <w:rsid w:val="00A45F9A"/>
    <w:rsid w:val="00A46E10"/>
    <w:rsid w:val="00A471C3"/>
    <w:rsid w:val="00A4753A"/>
    <w:rsid w:val="00A477C1"/>
    <w:rsid w:val="00A478BC"/>
    <w:rsid w:val="00A47D9E"/>
    <w:rsid w:val="00A47FF1"/>
    <w:rsid w:val="00A5019B"/>
    <w:rsid w:val="00A501BB"/>
    <w:rsid w:val="00A5035A"/>
    <w:rsid w:val="00A50AB4"/>
    <w:rsid w:val="00A50ED1"/>
    <w:rsid w:val="00A51B49"/>
    <w:rsid w:val="00A51D10"/>
    <w:rsid w:val="00A52DF2"/>
    <w:rsid w:val="00A52F6F"/>
    <w:rsid w:val="00A56CF2"/>
    <w:rsid w:val="00A56DD8"/>
    <w:rsid w:val="00A5794C"/>
    <w:rsid w:val="00A57AC4"/>
    <w:rsid w:val="00A6061C"/>
    <w:rsid w:val="00A60A1B"/>
    <w:rsid w:val="00A60A97"/>
    <w:rsid w:val="00A60EDB"/>
    <w:rsid w:val="00A611AC"/>
    <w:rsid w:val="00A613CE"/>
    <w:rsid w:val="00A61591"/>
    <w:rsid w:val="00A616A2"/>
    <w:rsid w:val="00A624D5"/>
    <w:rsid w:val="00A63075"/>
    <w:rsid w:val="00A63C30"/>
    <w:rsid w:val="00A63E2B"/>
    <w:rsid w:val="00A64493"/>
    <w:rsid w:val="00A65047"/>
    <w:rsid w:val="00A6517E"/>
    <w:rsid w:val="00A65F47"/>
    <w:rsid w:val="00A663E0"/>
    <w:rsid w:val="00A666B1"/>
    <w:rsid w:val="00A666FB"/>
    <w:rsid w:val="00A66E9F"/>
    <w:rsid w:val="00A67CD0"/>
    <w:rsid w:val="00A702D6"/>
    <w:rsid w:val="00A70513"/>
    <w:rsid w:val="00A711CD"/>
    <w:rsid w:val="00A71672"/>
    <w:rsid w:val="00A722AD"/>
    <w:rsid w:val="00A72815"/>
    <w:rsid w:val="00A7298B"/>
    <w:rsid w:val="00A731B9"/>
    <w:rsid w:val="00A7370F"/>
    <w:rsid w:val="00A745D9"/>
    <w:rsid w:val="00A75887"/>
    <w:rsid w:val="00A75A0A"/>
    <w:rsid w:val="00A76207"/>
    <w:rsid w:val="00A766A5"/>
    <w:rsid w:val="00A76DFD"/>
    <w:rsid w:val="00A77470"/>
    <w:rsid w:val="00A80176"/>
    <w:rsid w:val="00A806CE"/>
    <w:rsid w:val="00A80780"/>
    <w:rsid w:val="00A813F7"/>
    <w:rsid w:val="00A8288D"/>
    <w:rsid w:val="00A832F3"/>
    <w:rsid w:val="00A844A0"/>
    <w:rsid w:val="00A84557"/>
    <w:rsid w:val="00A8474C"/>
    <w:rsid w:val="00A85263"/>
    <w:rsid w:val="00A85C41"/>
    <w:rsid w:val="00A86142"/>
    <w:rsid w:val="00A8622A"/>
    <w:rsid w:val="00A86D75"/>
    <w:rsid w:val="00A86FDE"/>
    <w:rsid w:val="00A87126"/>
    <w:rsid w:val="00A874E5"/>
    <w:rsid w:val="00A9063B"/>
    <w:rsid w:val="00A90942"/>
    <w:rsid w:val="00A90C81"/>
    <w:rsid w:val="00A912B0"/>
    <w:rsid w:val="00A92188"/>
    <w:rsid w:val="00A9323E"/>
    <w:rsid w:val="00A9363C"/>
    <w:rsid w:val="00A9376D"/>
    <w:rsid w:val="00A94498"/>
    <w:rsid w:val="00A94C29"/>
    <w:rsid w:val="00A950BC"/>
    <w:rsid w:val="00AA005A"/>
    <w:rsid w:val="00AA07F2"/>
    <w:rsid w:val="00AA0BAD"/>
    <w:rsid w:val="00AA0BFC"/>
    <w:rsid w:val="00AA1BE5"/>
    <w:rsid w:val="00AA1FCD"/>
    <w:rsid w:val="00AA2016"/>
    <w:rsid w:val="00AA2022"/>
    <w:rsid w:val="00AA2484"/>
    <w:rsid w:val="00AA2E3C"/>
    <w:rsid w:val="00AA30B8"/>
    <w:rsid w:val="00AA320F"/>
    <w:rsid w:val="00AA3322"/>
    <w:rsid w:val="00AA48C8"/>
    <w:rsid w:val="00AA4E68"/>
    <w:rsid w:val="00AA5A5C"/>
    <w:rsid w:val="00AA5E66"/>
    <w:rsid w:val="00AA695A"/>
    <w:rsid w:val="00AA6D51"/>
    <w:rsid w:val="00AA73F1"/>
    <w:rsid w:val="00AB0AEA"/>
    <w:rsid w:val="00AB0E75"/>
    <w:rsid w:val="00AB1489"/>
    <w:rsid w:val="00AB2370"/>
    <w:rsid w:val="00AB2775"/>
    <w:rsid w:val="00AB2BB0"/>
    <w:rsid w:val="00AB3549"/>
    <w:rsid w:val="00AB3A28"/>
    <w:rsid w:val="00AB3A36"/>
    <w:rsid w:val="00AB3DB6"/>
    <w:rsid w:val="00AB3DC2"/>
    <w:rsid w:val="00AB3EA5"/>
    <w:rsid w:val="00AB542E"/>
    <w:rsid w:val="00AB5A57"/>
    <w:rsid w:val="00AB625D"/>
    <w:rsid w:val="00AB7531"/>
    <w:rsid w:val="00AB7E9E"/>
    <w:rsid w:val="00AC12F6"/>
    <w:rsid w:val="00AC143F"/>
    <w:rsid w:val="00AC1ABB"/>
    <w:rsid w:val="00AC26C4"/>
    <w:rsid w:val="00AC41A0"/>
    <w:rsid w:val="00AC465A"/>
    <w:rsid w:val="00AC565C"/>
    <w:rsid w:val="00AC5CEB"/>
    <w:rsid w:val="00AC6047"/>
    <w:rsid w:val="00AC6A18"/>
    <w:rsid w:val="00AC6BAA"/>
    <w:rsid w:val="00AC7EB3"/>
    <w:rsid w:val="00AD0760"/>
    <w:rsid w:val="00AD0879"/>
    <w:rsid w:val="00AD08B7"/>
    <w:rsid w:val="00AD0EF8"/>
    <w:rsid w:val="00AD1783"/>
    <w:rsid w:val="00AD25C2"/>
    <w:rsid w:val="00AD2925"/>
    <w:rsid w:val="00AD2E4C"/>
    <w:rsid w:val="00AD325E"/>
    <w:rsid w:val="00AD34BF"/>
    <w:rsid w:val="00AD3B54"/>
    <w:rsid w:val="00AD3C25"/>
    <w:rsid w:val="00AD4CE6"/>
    <w:rsid w:val="00AD4D52"/>
    <w:rsid w:val="00AD5ECF"/>
    <w:rsid w:val="00AD601E"/>
    <w:rsid w:val="00AD766D"/>
    <w:rsid w:val="00AD7859"/>
    <w:rsid w:val="00AE030D"/>
    <w:rsid w:val="00AE1488"/>
    <w:rsid w:val="00AE1586"/>
    <w:rsid w:val="00AE1A35"/>
    <w:rsid w:val="00AE1C02"/>
    <w:rsid w:val="00AE23D3"/>
    <w:rsid w:val="00AE2623"/>
    <w:rsid w:val="00AE2DC2"/>
    <w:rsid w:val="00AE3CBB"/>
    <w:rsid w:val="00AE46E2"/>
    <w:rsid w:val="00AE47E5"/>
    <w:rsid w:val="00AE53F5"/>
    <w:rsid w:val="00AE57C7"/>
    <w:rsid w:val="00AE5B08"/>
    <w:rsid w:val="00AE6344"/>
    <w:rsid w:val="00AE653A"/>
    <w:rsid w:val="00AE6FA6"/>
    <w:rsid w:val="00AE79CB"/>
    <w:rsid w:val="00AE7A84"/>
    <w:rsid w:val="00AF0560"/>
    <w:rsid w:val="00AF101F"/>
    <w:rsid w:val="00AF10AE"/>
    <w:rsid w:val="00AF280C"/>
    <w:rsid w:val="00AF28CA"/>
    <w:rsid w:val="00AF291C"/>
    <w:rsid w:val="00AF2DD6"/>
    <w:rsid w:val="00AF2FAB"/>
    <w:rsid w:val="00AF3115"/>
    <w:rsid w:val="00AF5401"/>
    <w:rsid w:val="00AF55C5"/>
    <w:rsid w:val="00AF5DF2"/>
    <w:rsid w:val="00AF5E76"/>
    <w:rsid w:val="00AF6A19"/>
    <w:rsid w:val="00AF6C1A"/>
    <w:rsid w:val="00B00382"/>
    <w:rsid w:val="00B00BEF"/>
    <w:rsid w:val="00B01110"/>
    <w:rsid w:val="00B01315"/>
    <w:rsid w:val="00B01A5F"/>
    <w:rsid w:val="00B0248C"/>
    <w:rsid w:val="00B02ABE"/>
    <w:rsid w:val="00B02C05"/>
    <w:rsid w:val="00B0379F"/>
    <w:rsid w:val="00B037EE"/>
    <w:rsid w:val="00B04503"/>
    <w:rsid w:val="00B04CA0"/>
    <w:rsid w:val="00B04FD6"/>
    <w:rsid w:val="00B051CB"/>
    <w:rsid w:val="00B0593D"/>
    <w:rsid w:val="00B060FA"/>
    <w:rsid w:val="00B061D2"/>
    <w:rsid w:val="00B06D1E"/>
    <w:rsid w:val="00B107AE"/>
    <w:rsid w:val="00B109DA"/>
    <w:rsid w:val="00B10EF4"/>
    <w:rsid w:val="00B11D76"/>
    <w:rsid w:val="00B120EA"/>
    <w:rsid w:val="00B12D64"/>
    <w:rsid w:val="00B13069"/>
    <w:rsid w:val="00B141C4"/>
    <w:rsid w:val="00B14B33"/>
    <w:rsid w:val="00B14FE0"/>
    <w:rsid w:val="00B16890"/>
    <w:rsid w:val="00B168E4"/>
    <w:rsid w:val="00B16AD8"/>
    <w:rsid w:val="00B17063"/>
    <w:rsid w:val="00B17690"/>
    <w:rsid w:val="00B17720"/>
    <w:rsid w:val="00B17A67"/>
    <w:rsid w:val="00B211EE"/>
    <w:rsid w:val="00B216BD"/>
    <w:rsid w:val="00B21771"/>
    <w:rsid w:val="00B21D46"/>
    <w:rsid w:val="00B22485"/>
    <w:rsid w:val="00B23693"/>
    <w:rsid w:val="00B236BF"/>
    <w:rsid w:val="00B245E6"/>
    <w:rsid w:val="00B25294"/>
    <w:rsid w:val="00B252EE"/>
    <w:rsid w:val="00B2592A"/>
    <w:rsid w:val="00B25B32"/>
    <w:rsid w:val="00B265B5"/>
    <w:rsid w:val="00B27066"/>
    <w:rsid w:val="00B2730B"/>
    <w:rsid w:val="00B27688"/>
    <w:rsid w:val="00B30270"/>
    <w:rsid w:val="00B305E8"/>
    <w:rsid w:val="00B306EB"/>
    <w:rsid w:val="00B30798"/>
    <w:rsid w:val="00B30914"/>
    <w:rsid w:val="00B30A7D"/>
    <w:rsid w:val="00B30B1D"/>
    <w:rsid w:val="00B315E0"/>
    <w:rsid w:val="00B32898"/>
    <w:rsid w:val="00B32999"/>
    <w:rsid w:val="00B339F2"/>
    <w:rsid w:val="00B3445F"/>
    <w:rsid w:val="00B34533"/>
    <w:rsid w:val="00B34C49"/>
    <w:rsid w:val="00B34F66"/>
    <w:rsid w:val="00B36C3F"/>
    <w:rsid w:val="00B36E24"/>
    <w:rsid w:val="00B36F42"/>
    <w:rsid w:val="00B378D4"/>
    <w:rsid w:val="00B379A2"/>
    <w:rsid w:val="00B414F8"/>
    <w:rsid w:val="00B41C10"/>
    <w:rsid w:val="00B42557"/>
    <w:rsid w:val="00B433E9"/>
    <w:rsid w:val="00B437C1"/>
    <w:rsid w:val="00B43833"/>
    <w:rsid w:val="00B43CAA"/>
    <w:rsid w:val="00B448BF"/>
    <w:rsid w:val="00B45183"/>
    <w:rsid w:val="00B4550D"/>
    <w:rsid w:val="00B45AEC"/>
    <w:rsid w:val="00B46294"/>
    <w:rsid w:val="00B46711"/>
    <w:rsid w:val="00B46F62"/>
    <w:rsid w:val="00B51C35"/>
    <w:rsid w:val="00B5215B"/>
    <w:rsid w:val="00B52E7E"/>
    <w:rsid w:val="00B533E2"/>
    <w:rsid w:val="00B540F9"/>
    <w:rsid w:val="00B54518"/>
    <w:rsid w:val="00B549E0"/>
    <w:rsid w:val="00B555B0"/>
    <w:rsid w:val="00B560CA"/>
    <w:rsid w:val="00B56339"/>
    <w:rsid w:val="00B5685E"/>
    <w:rsid w:val="00B56FAB"/>
    <w:rsid w:val="00B60F3E"/>
    <w:rsid w:val="00B610F1"/>
    <w:rsid w:val="00B62F03"/>
    <w:rsid w:val="00B631F0"/>
    <w:rsid w:val="00B63639"/>
    <w:rsid w:val="00B6379D"/>
    <w:rsid w:val="00B653F4"/>
    <w:rsid w:val="00B6574B"/>
    <w:rsid w:val="00B661C2"/>
    <w:rsid w:val="00B668F6"/>
    <w:rsid w:val="00B672C6"/>
    <w:rsid w:val="00B6794E"/>
    <w:rsid w:val="00B7038E"/>
    <w:rsid w:val="00B71368"/>
    <w:rsid w:val="00B722EF"/>
    <w:rsid w:val="00B724A4"/>
    <w:rsid w:val="00B72718"/>
    <w:rsid w:val="00B72775"/>
    <w:rsid w:val="00B72B1F"/>
    <w:rsid w:val="00B7467A"/>
    <w:rsid w:val="00B747F9"/>
    <w:rsid w:val="00B74BEF"/>
    <w:rsid w:val="00B75079"/>
    <w:rsid w:val="00B75082"/>
    <w:rsid w:val="00B762AD"/>
    <w:rsid w:val="00B76B60"/>
    <w:rsid w:val="00B775A5"/>
    <w:rsid w:val="00B777B8"/>
    <w:rsid w:val="00B81F87"/>
    <w:rsid w:val="00B83813"/>
    <w:rsid w:val="00B841FA"/>
    <w:rsid w:val="00B8475B"/>
    <w:rsid w:val="00B84A23"/>
    <w:rsid w:val="00B84E50"/>
    <w:rsid w:val="00B84EFA"/>
    <w:rsid w:val="00B861BA"/>
    <w:rsid w:val="00B861E9"/>
    <w:rsid w:val="00B86269"/>
    <w:rsid w:val="00B869EA"/>
    <w:rsid w:val="00B86E34"/>
    <w:rsid w:val="00B87A43"/>
    <w:rsid w:val="00B87EF1"/>
    <w:rsid w:val="00B906AA"/>
    <w:rsid w:val="00B93C18"/>
    <w:rsid w:val="00B94A63"/>
    <w:rsid w:val="00B94C68"/>
    <w:rsid w:val="00B958D6"/>
    <w:rsid w:val="00B960ED"/>
    <w:rsid w:val="00B96113"/>
    <w:rsid w:val="00B97256"/>
    <w:rsid w:val="00B97D18"/>
    <w:rsid w:val="00BA04A9"/>
    <w:rsid w:val="00BA09CF"/>
    <w:rsid w:val="00BA0DED"/>
    <w:rsid w:val="00BA2389"/>
    <w:rsid w:val="00BA2730"/>
    <w:rsid w:val="00BA3EA0"/>
    <w:rsid w:val="00BA4918"/>
    <w:rsid w:val="00BA4E31"/>
    <w:rsid w:val="00BA5DC1"/>
    <w:rsid w:val="00BA63B0"/>
    <w:rsid w:val="00BA753D"/>
    <w:rsid w:val="00BB063A"/>
    <w:rsid w:val="00BB0DCA"/>
    <w:rsid w:val="00BB1748"/>
    <w:rsid w:val="00BB21C5"/>
    <w:rsid w:val="00BB2A47"/>
    <w:rsid w:val="00BB3B5C"/>
    <w:rsid w:val="00BB3FBD"/>
    <w:rsid w:val="00BB44B8"/>
    <w:rsid w:val="00BB44DC"/>
    <w:rsid w:val="00BB5C4F"/>
    <w:rsid w:val="00BB5CCA"/>
    <w:rsid w:val="00BB5D18"/>
    <w:rsid w:val="00BB5DB5"/>
    <w:rsid w:val="00BB609C"/>
    <w:rsid w:val="00BB64DE"/>
    <w:rsid w:val="00BB6B33"/>
    <w:rsid w:val="00BB6EF3"/>
    <w:rsid w:val="00BB794C"/>
    <w:rsid w:val="00BB7C8E"/>
    <w:rsid w:val="00BB7F8A"/>
    <w:rsid w:val="00BC0313"/>
    <w:rsid w:val="00BC04FF"/>
    <w:rsid w:val="00BC0653"/>
    <w:rsid w:val="00BC0685"/>
    <w:rsid w:val="00BC09DB"/>
    <w:rsid w:val="00BC0C75"/>
    <w:rsid w:val="00BC1575"/>
    <w:rsid w:val="00BC2BE7"/>
    <w:rsid w:val="00BC332C"/>
    <w:rsid w:val="00BC34D2"/>
    <w:rsid w:val="00BC395E"/>
    <w:rsid w:val="00BC3B3C"/>
    <w:rsid w:val="00BC446B"/>
    <w:rsid w:val="00BC45FC"/>
    <w:rsid w:val="00BC4F2B"/>
    <w:rsid w:val="00BC541F"/>
    <w:rsid w:val="00BC5560"/>
    <w:rsid w:val="00BC5D87"/>
    <w:rsid w:val="00BC7154"/>
    <w:rsid w:val="00BC75D7"/>
    <w:rsid w:val="00BD0175"/>
    <w:rsid w:val="00BD07C4"/>
    <w:rsid w:val="00BD185D"/>
    <w:rsid w:val="00BD20D0"/>
    <w:rsid w:val="00BD2329"/>
    <w:rsid w:val="00BD2465"/>
    <w:rsid w:val="00BD2E43"/>
    <w:rsid w:val="00BD3350"/>
    <w:rsid w:val="00BD36BE"/>
    <w:rsid w:val="00BD3A66"/>
    <w:rsid w:val="00BD554C"/>
    <w:rsid w:val="00BD5949"/>
    <w:rsid w:val="00BD5F9D"/>
    <w:rsid w:val="00BD64C0"/>
    <w:rsid w:val="00BD6C58"/>
    <w:rsid w:val="00BD78E4"/>
    <w:rsid w:val="00BD7A3D"/>
    <w:rsid w:val="00BD7E3B"/>
    <w:rsid w:val="00BE0A9B"/>
    <w:rsid w:val="00BE14B2"/>
    <w:rsid w:val="00BE1672"/>
    <w:rsid w:val="00BE2F3A"/>
    <w:rsid w:val="00BE3337"/>
    <w:rsid w:val="00BE3740"/>
    <w:rsid w:val="00BE411A"/>
    <w:rsid w:val="00BE4714"/>
    <w:rsid w:val="00BE4A4C"/>
    <w:rsid w:val="00BE4C57"/>
    <w:rsid w:val="00BE510E"/>
    <w:rsid w:val="00BE521D"/>
    <w:rsid w:val="00BE5911"/>
    <w:rsid w:val="00BE6193"/>
    <w:rsid w:val="00BE631D"/>
    <w:rsid w:val="00BE6893"/>
    <w:rsid w:val="00BE7495"/>
    <w:rsid w:val="00BE7C47"/>
    <w:rsid w:val="00BF0036"/>
    <w:rsid w:val="00BF04FA"/>
    <w:rsid w:val="00BF09A5"/>
    <w:rsid w:val="00BF0C3C"/>
    <w:rsid w:val="00BF10BE"/>
    <w:rsid w:val="00BF159F"/>
    <w:rsid w:val="00BF23CE"/>
    <w:rsid w:val="00BF2C2B"/>
    <w:rsid w:val="00BF2E44"/>
    <w:rsid w:val="00BF3D1E"/>
    <w:rsid w:val="00BF444C"/>
    <w:rsid w:val="00BF46DF"/>
    <w:rsid w:val="00BF6AC0"/>
    <w:rsid w:val="00C00398"/>
    <w:rsid w:val="00C0079F"/>
    <w:rsid w:val="00C00C8B"/>
    <w:rsid w:val="00C01429"/>
    <w:rsid w:val="00C01B79"/>
    <w:rsid w:val="00C01C3D"/>
    <w:rsid w:val="00C01E97"/>
    <w:rsid w:val="00C0290C"/>
    <w:rsid w:val="00C02A47"/>
    <w:rsid w:val="00C02C0E"/>
    <w:rsid w:val="00C0456D"/>
    <w:rsid w:val="00C046D5"/>
    <w:rsid w:val="00C04AF3"/>
    <w:rsid w:val="00C04DB5"/>
    <w:rsid w:val="00C05D13"/>
    <w:rsid w:val="00C06667"/>
    <w:rsid w:val="00C073F3"/>
    <w:rsid w:val="00C07B37"/>
    <w:rsid w:val="00C10387"/>
    <w:rsid w:val="00C10832"/>
    <w:rsid w:val="00C10B4E"/>
    <w:rsid w:val="00C10EB4"/>
    <w:rsid w:val="00C11461"/>
    <w:rsid w:val="00C119BA"/>
    <w:rsid w:val="00C11F42"/>
    <w:rsid w:val="00C1206D"/>
    <w:rsid w:val="00C120D2"/>
    <w:rsid w:val="00C12112"/>
    <w:rsid w:val="00C13EFA"/>
    <w:rsid w:val="00C145DB"/>
    <w:rsid w:val="00C15B98"/>
    <w:rsid w:val="00C15DB2"/>
    <w:rsid w:val="00C1625A"/>
    <w:rsid w:val="00C16785"/>
    <w:rsid w:val="00C16A6F"/>
    <w:rsid w:val="00C178C8"/>
    <w:rsid w:val="00C202E5"/>
    <w:rsid w:val="00C2054C"/>
    <w:rsid w:val="00C20617"/>
    <w:rsid w:val="00C20732"/>
    <w:rsid w:val="00C20934"/>
    <w:rsid w:val="00C20F3A"/>
    <w:rsid w:val="00C21164"/>
    <w:rsid w:val="00C21ACC"/>
    <w:rsid w:val="00C21F11"/>
    <w:rsid w:val="00C227AE"/>
    <w:rsid w:val="00C22CF1"/>
    <w:rsid w:val="00C23F7D"/>
    <w:rsid w:val="00C24414"/>
    <w:rsid w:val="00C2528C"/>
    <w:rsid w:val="00C25462"/>
    <w:rsid w:val="00C25B5E"/>
    <w:rsid w:val="00C268F4"/>
    <w:rsid w:val="00C26989"/>
    <w:rsid w:val="00C2724F"/>
    <w:rsid w:val="00C3092D"/>
    <w:rsid w:val="00C3116A"/>
    <w:rsid w:val="00C31231"/>
    <w:rsid w:val="00C31903"/>
    <w:rsid w:val="00C3190F"/>
    <w:rsid w:val="00C32377"/>
    <w:rsid w:val="00C328D5"/>
    <w:rsid w:val="00C34EB7"/>
    <w:rsid w:val="00C35A76"/>
    <w:rsid w:val="00C363F5"/>
    <w:rsid w:val="00C36A02"/>
    <w:rsid w:val="00C36AF6"/>
    <w:rsid w:val="00C41896"/>
    <w:rsid w:val="00C41A1A"/>
    <w:rsid w:val="00C42290"/>
    <w:rsid w:val="00C42C6F"/>
    <w:rsid w:val="00C44710"/>
    <w:rsid w:val="00C45D2E"/>
    <w:rsid w:val="00C460B7"/>
    <w:rsid w:val="00C4625A"/>
    <w:rsid w:val="00C46ED0"/>
    <w:rsid w:val="00C47081"/>
    <w:rsid w:val="00C4748D"/>
    <w:rsid w:val="00C47625"/>
    <w:rsid w:val="00C476C8"/>
    <w:rsid w:val="00C4782A"/>
    <w:rsid w:val="00C512D6"/>
    <w:rsid w:val="00C51FBE"/>
    <w:rsid w:val="00C51FD9"/>
    <w:rsid w:val="00C523C8"/>
    <w:rsid w:val="00C52617"/>
    <w:rsid w:val="00C52A13"/>
    <w:rsid w:val="00C52CF8"/>
    <w:rsid w:val="00C5363D"/>
    <w:rsid w:val="00C53659"/>
    <w:rsid w:val="00C557AA"/>
    <w:rsid w:val="00C559C2"/>
    <w:rsid w:val="00C5628B"/>
    <w:rsid w:val="00C56804"/>
    <w:rsid w:val="00C57B70"/>
    <w:rsid w:val="00C605DC"/>
    <w:rsid w:val="00C60C01"/>
    <w:rsid w:val="00C6155C"/>
    <w:rsid w:val="00C61A6E"/>
    <w:rsid w:val="00C61AEE"/>
    <w:rsid w:val="00C61E5D"/>
    <w:rsid w:val="00C61EED"/>
    <w:rsid w:val="00C62155"/>
    <w:rsid w:val="00C62296"/>
    <w:rsid w:val="00C62AF5"/>
    <w:rsid w:val="00C63039"/>
    <w:rsid w:val="00C635EE"/>
    <w:rsid w:val="00C639F9"/>
    <w:rsid w:val="00C652C8"/>
    <w:rsid w:val="00C65BD8"/>
    <w:rsid w:val="00C65D48"/>
    <w:rsid w:val="00C6607A"/>
    <w:rsid w:val="00C6650D"/>
    <w:rsid w:val="00C671A3"/>
    <w:rsid w:val="00C67775"/>
    <w:rsid w:val="00C702CE"/>
    <w:rsid w:val="00C70577"/>
    <w:rsid w:val="00C70818"/>
    <w:rsid w:val="00C7127F"/>
    <w:rsid w:val="00C7201A"/>
    <w:rsid w:val="00C72465"/>
    <w:rsid w:val="00C72631"/>
    <w:rsid w:val="00C72E55"/>
    <w:rsid w:val="00C73514"/>
    <w:rsid w:val="00C74A43"/>
    <w:rsid w:val="00C74AE9"/>
    <w:rsid w:val="00C74B64"/>
    <w:rsid w:val="00C751D0"/>
    <w:rsid w:val="00C754DD"/>
    <w:rsid w:val="00C7589D"/>
    <w:rsid w:val="00C759FA"/>
    <w:rsid w:val="00C75BC0"/>
    <w:rsid w:val="00C7635B"/>
    <w:rsid w:val="00C76A08"/>
    <w:rsid w:val="00C777B9"/>
    <w:rsid w:val="00C77E9B"/>
    <w:rsid w:val="00C800FB"/>
    <w:rsid w:val="00C80F09"/>
    <w:rsid w:val="00C8105D"/>
    <w:rsid w:val="00C8186F"/>
    <w:rsid w:val="00C81A97"/>
    <w:rsid w:val="00C81EBB"/>
    <w:rsid w:val="00C83989"/>
    <w:rsid w:val="00C84F43"/>
    <w:rsid w:val="00C851CD"/>
    <w:rsid w:val="00C856B5"/>
    <w:rsid w:val="00C85814"/>
    <w:rsid w:val="00C85C95"/>
    <w:rsid w:val="00C86214"/>
    <w:rsid w:val="00C866C9"/>
    <w:rsid w:val="00C867FD"/>
    <w:rsid w:val="00C86853"/>
    <w:rsid w:val="00C870BE"/>
    <w:rsid w:val="00C87CF9"/>
    <w:rsid w:val="00C90CAA"/>
    <w:rsid w:val="00C91C3B"/>
    <w:rsid w:val="00C92072"/>
    <w:rsid w:val="00C92408"/>
    <w:rsid w:val="00C9350B"/>
    <w:rsid w:val="00C93571"/>
    <w:rsid w:val="00C93B22"/>
    <w:rsid w:val="00C93E73"/>
    <w:rsid w:val="00C93F69"/>
    <w:rsid w:val="00C94323"/>
    <w:rsid w:val="00C943F3"/>
    <w:rsid w:val="00C944AB"/>
    <w:rsid w:val="00C946C2"/>
    <w:rsid w:val="00C948BD"/>
    <w:rsid w:val="00C9498D"/>
    <w:rsid w:val="00C954A0"/>
    <w:rsid w:val="00C95D7A"/>
    <w:rsid w:val="00C96074"/>
    <w:rsid w:val="00C960B8"/>
    <w:rsid w:val="00C97C51"/>
    <w:rsid w:val="00C97D56"/>
    <w:rsid w:val="00C97DC1"/>
    <w:rsid w:val="00CA0159"/>
    <w:rsid w:val="00CA0301"/>
    <w:rsid w:val="00CA0390"/>
    <w:rsid w:val="00CA04AC"/>
    <w:rsid w:val="00CA0C3E"/>
    <w:rsid w:val="00CA0FB3"/>
    <w:rsid w:val="00CA119C"/>
    <w:rsid w:val="00CA21C7"/>
    <w:rsid w:val="00CA2BE1"/>
    <w:rsid w:val="00CA3B56"/>
    <w:rsid w:val="00CA438F"/>
    <w:rsid w:val="00CA5FA7"/>
    <w:rsid w:val="00CA6714"/>
    <w:rsid w:val="00CA7AD4"/>
    <w:rsid w:val="00CB02E5"/>
    <w:rsid w:val="00CB1899"/>
    <w:rsid w:val="00CB2C86"/>
    <w:rsid w:val="00CB2DEF"/>
    <w:rsid w:val="00CB308D"/>
    <w:rsid w:val="00CB42FB"/>
    <w:rsid w:val="00CB44FF"/>
    <w:rsid w:val="00CB4AF1"/>
    <w:rsid w:val="00CB5AC7"/>
    <w:rsid w:val="00CB5C25"/>
    <w:rsid w:val="00CB5EBC"/>
    <w:rsid w:val="00CB6A21"/>
    <w:rsid w:val="00CB6C9B"/>
    <w:rsid w:val="00CB6FBF"/>
    <w:rsid w:val="00CB7365"/>
    <w:rsid w:val="00CC025B"/>
    <w:rsid w:val="00CC0333"/>
    <w:rsid w:val="00CC1A2A"/>
    <w:rsid w:val="00CC1ABA"/>
    <w:rsid w:val="00CC218B"/>
    <w:rsid w:val="00CC2390"/>
    <w:rsid w:val="00CC27E2"/>
    <w:rsid w:val="00CC291A"/>
    <w:rsid w:val="00CC2B81"/>
    <w:rsid w:val="00CC2C35"/>
    <w:rsid w:val="00CC31D6"/>
    <w:rsid w:val="00CC32A5"/>
    <w:rsid w:val="00CC369C"/>
    <w:rsid w:val="00CC42C6"/>
    <w:rsid w:val="00CC51C5"/>
    <w:rsid w:val="00CC5ACA"/>
    <w:rsid w:val="00CC5B33"/>
    <w:rsid w:val="00CC77D4"/>
    <w:rsid w:val="00CD0031"/>
    <w:rsid w:val="00CD01E7"/>
    <w:rsid w:val="00CD0A92"/>
    <w:rsid w:val="00CD10A1"/>
    <w:rsid w:val="00CD1D89"/>
    <w:rsid w:val="00CD2207"/>
    <w:rsid w:val="00CD2E28"/>
    <w:rsid w:val="00CD3019"/>
    <w:rsid w:val="00CD31A8"/>
    <w:rsid w:val="00CD365D"/>
    <w:rsid w:val="00CD4367"/>
    <w:rsid w:val="00CD53E3"/>
    <w:rsid w:val="00CD5D04"/>
    <w:rsid w:val="00CD5D46"/>
    <w:rsid w:val="00CD6EE7"/>
    <w:rsid w:val="00CD703C"/>
    <w:rsid w:val="00CD714F"/>
    <w:rsid w:val="00CD7419"/>
    <w:rsid w:val="00CD7622"/>
    <w:rsid w:val="00CD77D9"/>
    <w:rsid w:val="00CE00C5"/>
    <w:rsid w:val="00CE027A"/>
    <w:rsid w:val="00CE1FAD"/>
    <w:rsid w:val="00CE2500"/>
    <w:rsid w:val="00CE2597"/>
    <w:rsid w:val="00CE2643"/>
    <w:rsid w:val="00CE2742"/>
    <w:rsid w:val="00CE4118"/>
    <w:rsid w:val="00CE42BF"/>
    <w:rsid w:val="00CE4845"/>
    <w:rsid w:val="00CE5309"/>
    <w:rsid w:val="00CE55C1"/>
    <w:rsid w:val="00CE6A51"/>
    <w:rsid w:val="00CE6E04"/>
    <w:rsid w:val="00CE702D"/>
    <w:rsid w:val="00CE75F0"/>
    <w:rsid w:val="00CF0337"/>
    <w:rsid w:val="00CF034F"/>
    <w:rsid w:val="00CF1DB3"/>
    <w:rsid w:val="00CF2C20"/>
    <w:rsid w:val="00CF45FA"/>
    <w:rsid w:val="00CF5948"/>
    <w:rsid w:val="00CF6240"/>
    <w:rsid w:val="00CF6C98"/>
    <w:rsid w:val="00CF7922"/>
    <w:rsid w:val="00D00548"/>
    <w:rsid w:val="00D008BF"/>
    <w:rsid w:val="00D00FA5"/>
    <w:rsid w:val="00D011B1"/>
    <w:rsid w:val="00D02024"/>
    <w:rsid w:val="00D02E06"/>
    <w:rsid w:val="00D030AC"/>
    <w:rsid w:val="00D03788"/>
    <w:rsid w:val="00D039CB"/>
    <w:rsid w:val="00D043D7"/>
    <w:rsid w:val="00D065C3"/>
    <w:rsid w:val="00D07749"/>
    <w:rsid w:val="00D0783F"/>
    <w:rsid w:val="00D078BF"/>
    <w:rsid w:val="00D07B2A"/>
    <w:rsid w:val="00D07BC5"/>
    <w:rsid w:val="00D109A8"/>
    <w:rsid w:val="00D1131B"/>
    <w:rsid w:val="00D11ACC"/>
    <w:rsid w:val="00D11D62"/>
    <w:rsid w:val="00D125D1"/>
    <w:rsid w:val="00D12A09"/>
    <w:rsid w:val="00D13554"/>
    <w:rsid w:val="00D13DAD"/>
    <w:rsid w:val="00D14177"/>
    <w:rsid w:val="00D15CD3"/>
    <w:rsid w:val="00D15CFA"/>
    <w:rsid w:val="00D1670E"/>
    <w:rsid w:val="00D175B5"/>
    <w:rsid w:val="00D2039F"/>
    <w:rsid w:val="00D20941"/>
    <w:rsid w:val="00D2155A"/>
    <w:rsid w:val="00D2167C"/>
    <w:rsid w:val="00D21797"/>
    <w:rsid w:val="00D21C67"/>
    <w:rsid w:val="00D23E05"/>
    <w:rsid w:val="00D23E75"/>
    <w:rsid w:val="00D2478C"/>
    <w:rsid w:val="00D24BF3"/>
    <w:rsid w:val="00D24F47"/>
    <w:rsid w:val="00D2544B"/>
    <w:rsid w:val="00D25E0F"/>
    <w:rsid w:val="00D2626F"/>
    <w:rsid w:val="00D273D3"/>
    <w:rsid w:val="00D2743D"/>
    <w:rsid w:val="00D31F8F"/>
    <w:rsid w:val="00D32707"/>
    <w:rsid w:val="00D329BB"/>
    <w:rsid w:val="00D3373F"/>
    <w:rsid w:val="00D33E0A"/>
    <w:rsid w:val="00D3412A"/>
    <w:rsid w:val="00D34B1C"/>
    <w:rsid w:val="00D352D8"/>
    <w:rsid w:val="00D35EB0"/>
    <w:rsid w:val="00D36038"/>
    <w:rsid w:val="00D362AF"/>
    <w:rsid w:val="00D3662A"/>
    <w:rsid w:val="00D3716B"/>
    <w:rsid w:val="00D40861"/>
    <w:rsid w:val="00D41B20"/>
    <w:rsid w:val="00D426CC"/>
    <w:rsid w:val="00D43BD8"/>
    <w:rsid w:val="00D44196"/>
    <w:rsid w:val="00D441F0"/>
    <w:rsid w:val="00D444EC"/>
    <w:rsid w:val="00D45770"/>
    <w:rsid w:val="00D460F4"/>
    <w:rsid w:val="00D46120"/>
    <w:rsid w:val="00D4652B"/>
    <w:rsid w:val="00D4699B"/>
    <w:rsid w:val="00D46D7B"/>
    <w:rsid w:val="00D47090"/>
    <w:rsid w:val="00D47567"/>
    <w:rsid w:val="00D475E6"/>
    <w:rsid w:val="00D5104D"/>
    <w:rsid w:val="00D513CD"/>
    <w:rsid w:val="00D5226D"/>
    <w:rsid w:val="00D52AB7"/>
    <w:rsid w:val="00D53681"/>
    <w:rsid w:val="00D53A95"/>
    <w:rsid w:val="00D5415B"/>
    <w:rsid w:val="00D55D67"/>
    <w:rsid w:val="00D5629E"/>
    <w:rsid w:val="00D578A1"/>
    <w:rsid w:val="00D60763"/>
    <w:rsid w:val="00D60DFC"/>
    <w:rsid w:val="00D61420"/>
    <w:rsid w:val="00D61678"/>
    <w:rsid w:val="00D61D2A"/>
    <w:rsid w:val="00D626D0"/>
    <w:rsid w:val="00D626DF"/>
    <w:rsid w:val="00D6279F"/>
    <w:rsid w:val="00D62B44"/>
    <w:rsid w:val="00D62E18"/>
    <w:rsid w:val="00D63098"/>
    <w:rsid w:val="00D631EF"/>
    <w:rsid w:val="00D63B8B"/>
    <w:rsid w:val="00D64192"/>
    <w:rsid w:val="00D64490"/>
    <w:rsid w:val="00D64493"/>
    <w:rsid w:val="00D64B6C"/>
    <w:rsid w:val="00D64FDB"/>
    <w:rsid w:val="00D6572B"/>
    <w:rsid w:val="00D65F0B"/>
    <w:rsid w:val="00D66245"/>
    <w:rsid w:val="00D66571"/>
    <w:rsid w:val="00D67785"/>
    <w:rsid w:val="00D67CA4"/>
    <w:rsid w:val="00D7021C"/>
    <w:rsid w:val="00D71D14"/>
    <w:rsid w:val="00D7255A"/>
    <w:rsid w:val="00D7366F"/>
    <w:rsid w:val="00D736E6"/>
    <w:rsid w:val="00D74530"/>
    <w:rsid w:val="00D75D80"/>
    <w:rsid w:val="00D76029"/>
    <w:rsid w:val="00D80412"/>
    <w:rsid w:val="00D80623"/>
    <w:rsid w:val="00D80796"/>
    <w:rsid w:val="00D80C6E"/>
    <w:rsid w:val="00D81415"/>
    <w:rsid w:val="00D8145A"/>
    <w:rsid w:val="00D81CA0"/>
    <w:rsid w:val="00D833B7"/>
    <w:rsid w:val="00D836F5"/>
    <w:rsid w:val="00D83EAD"/>
    <w:rsid w:val="00D845A2"/>
    <w:rsid w:val="00D846CB"/>
    <w:rsid w:val="00D84A9C"/>
    <w:rsid w:val="00D9063A"/>
    <w:rsid w:val="00D90A66"/>
    <w:rsid w:val="00D91E65"/>
    <w:rsid w:val="00D93419"/>
    <w:rsid w:val="00D93A8C"/>
    <w:rsid w:val="00D93D16"/>
    <w:rsid w:val="00D94D91"/>
    <w:rsid w:val="00D951A2"/>
    <w:rsid w:val="00D9544B"/>
    <w:rsid w:val="00D956C5"/>
    <w:rsid w:val="00D95BFC"/>
    <w:rsid w:val="00D96055"/>
    <w:rsid w:val="00D961BE"/>
    <w:rsid w:val="00D9681E"/>
    <w:rsid w:val="00D96951"/>
    <w:rsid w:val="00D96C37"/>
    <w:rsid w:val="00D96F24"/>
    <w:rsid w:val="00D972E8"/>
    <w:rsid w:val="00DA0205"/>
    <w:rsid w:val="00DA0D62"/>
    <w:rsid w:val="00DA2A61"/>
    <w:rsid w:val="00DA33CC"/>
    <w:rsid w:val="00DA3412"/>
    <w:rsid w:val="00DA4789"/>
    <w:rsid w:val="00DA52DD"/>
    <w:rsid w:val="00DA68E7"/>
    <w:rsid w:val="00DA6D24"/>
    <w:rsid w:val="00DA7F73"/>
    <w:rsid w:val="00DB08EF"/>
    <w:rsid w:val="00DB0AF9"/>
    <w:rsid w:val="00DB122C"/>
    <w:rsid w:val="00DB148F"/>
    <w:rsid w:val="00DB2AB0"/>
    <w:rsid w:val="00DB2E7D"/>
    <w:rsid w:val="00DB38DA"/>
    <w:rsid w:val="00DB4AEB"/>
    <w:rsid w:val="00DB706A"/>
    <w:rsid w:val="00DB79EF"/>
    <w:rsid w:val="00DB7A05"/>
    <w:rsid w:val="00DC0259"/>
    <w:rsid w:val="00DC038F"/>
    <w:rsid w:val="00DC0AF8"/>
    <w:rsid w:val="00DC1243"/>
    <w:rsid w:val="00DC17B2"/>
    <w:rsid w:val="00DC2639"/>
    <w:rsid w:val="00DC2E26"/>
    <w:rsid w:val="00DC3FF7"/>
    <w:rsid w:val="00DC400D"/>
    <w:rsid w:val="00DC4ABB"/>
    <w:rsid w:val="00DC5034"/>
    <w:rsid w:val="00DC56AE"/>
    <w:rsid w:val="00DC5798"/>
    <w:rsid w:val="00DC67DF"/>
    <w:rsid w:val="00DC6E84"/>
    <w:rsid w:val="00DC742C"/>
    <w:rsid w:val="00DC7DEC"/>
    <w:rsid w:val="00DD1409"/>
    <w:rsid w:val="00DD16BE"/>
    <w:rsid w:val="00DD2AFB"/>
    <w:rsid w:val="00DD2E23"/>
    <w:rsid w:val="00DD2E9E"/>
    <w:rsid w:val="00DD458E"/>
    <w:rsid w:val="00DD4711"/>
    <w:rsid w:val="00DD4A45"/>
    <w:rsid w:val="00DD4EF7"/>
    <w:rsid w:val="00DD5B02"/>
    <w:rsid w:val="00DD6659"/>
    <w:rsid w:val="00DD68C2"/>
    <w:rsid w:val="00DD6D2D"/>
    <w:rsid w:val="00DD6ECE"/>
    <w:rsid w:val="00DD6F87"/>
    <w:rsid w:val="00DD74AE"/>
    <w:rsid w:val="00DD755B"/>
    <w:rsid w:val="00DD7862"/>
    <w:rsid w:val="00DE0847"/>
    <w:rsid w:val="00DE1A71"/>
    <w:rsid w:val="00DE1C1C"/>
    <w:rsid w:val="00DE2C8E"/>
    <w:rsid w:val="00DE323E"/>
    <w:rsid w:val="00DE3773"/>
    <w:rsid w:val="00DE3930"/>
    <w:rsid w:val="00DE4851"/>
    <w:rsid w:val="00DE53EC"/>
    <w:rsid w:val="00DE6424"/>
    <w:rsid w:val="00DE6F64"/>
    <w:rsid w:val="00DE7249"/>
    <w:rsid w:val="00DE735C"/>
    <w:rsid w:val="00DF0FE1"/>
    <w:rsid w:val="00DF180E"/>
    <w:rsid w:val="00DF1933"/>
    <w:rsid w:val="00DF1A50"/>
    <w:rsid w:val="00DF20D3"/>
    <w:rsid w:val="00DF2655"/>
    <w:rsid w:val="00DF30AB"/>
    <w:rsid w:val="00DF3CB9"/>
    <w:rsid w:val="00DF452B"/>
    <w:rsid w:val="00DF4765"/>
    <w:rsid w:val="00DF4F09"/>
    <w:rsid w:val="00DF537B"/>
    <w:rsid w:val="00DF5704"/>
    <w:rsid w:val="00DF6314"/>
    <w:rsid w:val="00DF6F7F"/>
    <w:rsid w:val="00DF73FA"/>
    <w:rsid w:val="00DF76EF"/>
    <w:rsid w:val="00DF7752"/>
    <w:rsid w:val="00DF7D7A"/>
    <w:rsid w:val="00E00287"/>
    <w:rsid w:val="00E003FD"/>
    <w:rsid w:val="00E00423"/>
    <w:rsid w:val="00E00916"/>
    <w:rsid w:val="00E009FD"/>
    <w:rsid w:val="00E00CA0"/>
    <w:rsid w:val="00E01560"/>
    <w:rsid w:val="00E01C6C"/>
    <w:rsid w:val="00E01C71"/>
    <w:rsid w:val="00E0226A"/>
    <w:rsid w:val="00E02EFF"/>
    <w:rsid w:val="00E034CD"/>
    <w:rsid w:val="00E0385D"/>
    <w:rsid w:val="00E03FCE"/>
    <w:rsid w:val="00E04572"/>
    <w:rsid w:val="00E04985"/>
    <w:rsid w:val="00E04E28"/>
    <w:rsid w:val="00E05740"/>
    <w:rsid w:val="00E063F7"/>
    <w:rsid w:val="00E06A00"/>
    <w:rsid w:val="00E10B86"/>
    <w:rsid w:val="00E10E59"/>
    <w:rsid w:val="00E1120F"/>
    <w:rsid w:val="00E11616"/>
    <w:rsid w:val="00E14846"/>
    <w:rsid w:val="00E14C92"/>
    <w:rsid w:val="00E15182"/>
    <w:rsid w:val="00E1519F"/>
    <w:rsid w:val="00E1546C"/>
    <w:rsid w:val="00E158CD"/>
    <w:rsid w:val="00E15AEA"/>
    <w:rsid w:val="00E1676E"/>
    <w:rsid w:val="00E17287"/>
    <w:rsid w:val="00E172C7"/>
    <w:rsid w:val="00E177CA"/>
    <w:rsid w:val="00E17A68"/>
    <w:rsid w:val="00E17ED8"/>
    <w:rsid w:val="00E2061C"/>
    <w:rsid w:val="00E21638"/>
    <w:rsid w:val="00E217ED"/>
    <w:rsid w:val="00E22395"/>
    <w:rsid w:val="00E22CD5"/>
    <w:rsid w:val="00E22E73"/>
    <w:rsid w:val="00E2432B"/>
    <w:rsid w:val="00E248E2"/>
    <w:rsid w:val="00E25577"/>
    <w:rsid w:val="00E25936"/>
    <w:rsid w:val="00E2619A"/>
    <w:rsid w:val="00E2683C"/>
    <w:rsid w:val="00E26BF0"/>
    <w:rsid w:val="00E26F56"/>
    <w:rsid w:val="00E27527"/>
    <w:rsid w:val="00E27753"/>
    <w:rsid w:val="00E30B76"/>
    <w:rsid w:val="00E31A7B"/>
    <w:rsid w:val="00E31E20"/>
    <w:rsid w:val="00E31F1D"/>
    <w:rsid w:val="00E31F8D"/>
    <w:rsid w:val="00E32F82"/>
    <w:rsid w:val="00E33319"/>
    <w:rsid w:val="00E34210"/>
    <w:rsid w:val="00E34906"/>
    <w:rsid w:val="00E35AC7"/>
    <w:rsid w:val="00E36239"/>
    <w:rsid w:val="00E36287"/>
    <w:rsid w:val="00E364F6"/>
    <w:rsid w:val="00E367B3"/>
    <w:rsid w:val="00E37111"/>
    <w:rsid w:val="00E372B3"/>
    <w:rsid w:val="00E40409"/>
    <w:rsid w:val="00E4057D"/>
    <w:rsid w:val="00E41063"/>
    <w:rsid w:val="00E41C24"/>
    <w:rsid w:val="00E431FC"/>
    <w:rsid w:val="00E43921"/>
    <w:rsid w:val="00E445DD"/>
    <w:rsid w:val="00E45D8F"/>
    <w:rsid w:val="00E46E0C"/>
    <w:rsid w:val="00E4725A"/>
    <w:rsid w:val="00E50229"/>
    <w:rsid w:val="00E50A61"/>
    <w:rsid w:val="00E50E95"/>
    <w:rsid w:val="00E51198"/>
    <w:rsid w:val="00E51BE7"/>
    <w:rsid w:val="00E521F4"/>
    <w:rsid w:val="00E52C6A"/>
    <w:rsid w:val="00E540DF"/>
    <w:rsid w:val="00E5576D"/>
    <w:rsid w:val="00E558D4"/>
    <w:rsid w:val="00E5641D"/>
    <w:rsid w:val="00E56CB9"/>
    <w:rsid w:val="00E573A7"/>
    <w:rsid w:val="00E577CC"/>
    <w:rsid w:val="00E57BF2"/>
    <w:rsid w:val="00E57C6E"/>
    <w:rsid w:val="00E57F9E"/>
    <w:rsid w:val="00E6000A"/>
    <w:rsid w:val="00E60328"/>
    <w:rsid w:val="00E60C53"/>
    <w:rsid w:val="00E60DF1"/>
    <w:rsid w:val="00E61ED4"/>
    <w:rsid w:val="00E62146"/>
    <w:rsid w:val="00E621BB"/>
    <w:rsid w:val="00E62633"/>
    <w:rsid w:val="00E62DC1"/>
    <w:rsid w:val="00E64D86"/>
    <w:rsid w:val="00E65D48"/>
    <w:rsid w:val="00E65F08"/>
    <w:rsid w:val="00E66305"/>
    <w:rsid w:val="00E672B6"/>
    <w:rsid w:val="00E67B10"/>
    <w:rsid w:val="00E67B66"/>
    <w:rsid w:val="00E70238"/>
    <w:rsid w:val="00E7095E"/>
    <w:rsid w:val="00E70D5A"/>
    <w:rsid w:val="00E70F12"/>
    <w:rsid w:val="00E720F3"/>
    <w:rsid w:val="00E72647"/>
    <w:rsid w:val="00E7418F"/>
    <w:rsid w:val="00E743B2"/>
    <w:rsid w:val="00E743C1"/>
    <w:rsid w:val="00E7477B"/>
    <w:rsid w:val="00E76D05"/>
    <w:rsid w:val="00E770D7"/>
    <w:rsid w:val="00E77279"/>
    <w:rsid w:val="00E813FE"/>
    <w:rsid w:val="00E816A6"/>
    <w:rsid w:val="00E81EEF"/>
    <w:rsid w:val="00E823E0"/>
    <w:rsid w:val="00E82933"/>
    <w:rsid w:val="00E82B82"/>
    <w:rsid w:val="00E8304A"/>
    <w:rsid w:val="00E83C26"/>
    <w:rsid w:val="00E83D25"/>
    <w:rsid w:val="00E84273"/>
    <w:rsid w:val="00E84C61"/>
    <w:rsid w:val="00E84C6E"/>
    <w:rsid w:val="00E8504A"/>
    <w:rsid w:val="00E8577C"/>
    <w:rsid w:val="00E8580D"/>
    <w:rsid w:val="00E85BAC"/>
    <w:rsid w:val="00E861B9"/>
    <w:rsid w:val="00E862A2"/>
    <w:rsid w:val="00E864BD"/>
    <w:rsid w:val="00E86DAA"/>
    <w:rsid w:val="00E87018"/>
    <w:rsid w:val="00E87A1A"/>
    <w:rsid w:val="00E87CB4"/>
    <w:rsid w:val="00E90462"/>
    <w:rsid w:val="00E9079B"/>
    <w:rsid w:val="00E90BFA"/>
    <w:rsid w:val="00E910D9"/>
    <w:rsid w:val="00E914B8"/>
    <w:rsid w:val="00E91F7B"/>
    <w:rsid w:val="00E93543"/>
    <w:rsid w:val="00E94A0C"/>
    <w:rsid w:val="00E94D3E"/>
    <w:rsid w:val="00E94DA1"/>
    <w:rsid w:val="00E94FC6"/>
    <w:rsid w:val="00E951D6"/>
    <w:rsid w:val="00E9641A"/>
    <w:rsid w:val="00E97BE1"/>
    <w:rsid w:val="00E97E00"/>
    <w:rsid w:val="00EA0BDD"/>
    <w:rsid w:val="00EA10F9"/>
    <w:rsid w:val="00EA2555"/>
    <w:rsid w:val="00EA2A10"/>
    <w:rsid w:val="00EA39CF"/>
    <w:rsid w:val="00EA3B99"/>
    <w:rsid w:val="00EA484E"/>
    <w:rsid w:val="00EA4926"/>
    <w:rsid w:val="00EA58EF"/>
    <w:rsid w:val="00EA59A7"/>
    <w:rsid w:val="00EA59C7"/>
    <w:rsid w:val="00EA5BA0"/>
    <w:rsid w:val="00EA6C79"/>
    <w:rsid w:val="00EA7B4A"/>
    <w:rsid w:val="00EA7DC6"/>
    <w:rsid w:val="00EB040B"/>
    <w:rsid w:val="00EB0AB3"/>
    <w:rsid w:val="00EB104D"/>
    <w:rsid w:val="00EB12FB"/>
    <w:rsid w:val="00EB17E8"/>
    <w:rsid w:val="00EB1ABC"/>
    <w:rsid w:val="00EB299D"/>
    <w:rsid w:val="00EB3379"/>
    <w:rsid w:val="00EB3785"/>
    <w:rsid w:val="00EB37F0"/>
    <w:rsid w:val="00EB4149"/>
    <w:rsid w:val="00EB4F62"/>
    <w:rsid w:val="00EB57FC"/>
    <w:rsid w:val="00EB6CDF"/>
    <w:rsid w:val="00EB7CE5"/>
    <w:rsid w:val="00EC03FA"/>
    <w:rsid w:val="00EC06DE"/>
    <w:rsid w:val="00EC073E"/>
    <w:rsid w:val="00EC17FC"/>
    <w:rsid w:val="00EC184F"/>
    <w:rsid w:val="00EC1C21"/>
    <w:rsid w:val="00EC1DB5"/>
    <w:rsid w:val="00EC1E01"/>
    <w:rsid w:val="00EC29EB"/>
    <w:rsid w:val="00EC3052"/>
    <w:rsid w:val="00EC362C"/>
    <w:rsid w:val="00EC4304"/>
    <w:rsid w:val="00EC4730"/>
    <w:rsid w:val="00EC5059"/>
    <w:rsid w:val="00EC5B09"/>
    <w:rsid w:val="00EC5D92"/>
    <w:rsid w:val="00EC697A"/>
    <w:rsid w:val="00EC6BC9"/>
    <w:rsid w:val="00EC6D36"/>
    <w:rsid w:val="00EC7194"/>
    <w:rsid w:val="00EC7F1A"/>
    <w:rsid w:val="00ED0165"/>
    <w:rsid w:val="00ED0684"/>
    <w:rsid w:val="00ED0760"/>
    <w:rsid w:val="00ED0ED6"/>
    <w:rsid w:val="00ED0FD0"/>
    <w:rsid w:val="00ED13F2"/>
    <w:rsid w:val="00ED2440"/>
    <w:rsid w:val="00ED37BB"/>
    <w:rsid w:val="00ED3A8A"/>
    <w:rsid w:val="00ED3F6E"/>
    <w:rsid w:val="00ED3FFE"/>
    <w:rsid w:val="00ED5FB6"/>
    <w:rsid w:val="00ED60B9"/>
    <w:rsid w:val="00ED67EB"/>
    <w:rsid w:val="00ED68FF"/>
    <w:rsid w:val="00ED6C4E"/>
    <w:rsid w:val="00EE1024"/>
    <w:rsid w:val="00EE14E9"/>
    <w:rsid w:val="00EE237E"/>
    <w:rsid w:val="00EE2CDB"/>
    <w:rsid w:val="00EE2D08"/>
    <w:rsid w:val="00EE3B93"/>
    <w:rsid w:val="00EE4ABE"/>
    <w:rsid w:val="00EE518B"/>
    <w:rsid w:val="00EE60C3"/>
    <w:rsid w:val="00EE67C2"/>
    <w:rsid w:val="00EF0094"/>
    <w:rsid w:val="00EF047D"/>
    <w:rsid w:val="00EF0B66"/>
    <w:rsid w:val="00EF0B6C"/>
    <w:rsid w:val="00EF0C87"/>
    <w:rsid w:val="00EF0D87"/>
    <w:rsid w:val="00EF11C3"/>
    <w:rsid w:val="00EF23B3"/>
    <w:rsid w:val="00EF26EC"/>
    <w:rsid w:val="00EF289E"/>
    <w:rsid w:val="00EF2903"/>
    <w:rsid w:val="00EF2D43"/>
    <w:rsid w:val="00EF33C8"/>
    <w:rsid w:val="00EF473C"/>
    <w:rsid w:val="00EF5079"/>
    <w:rsid w:val="00EF56A2"/>
    <w:rsid w:val="00EF5DAC"/>
    <w:rsid w:val="00EF705F"/>
    <w:rsid w:val="00EF72EA"/>
    <w:rsid w:val="00EF7651"/>
    <w:rsid w:val="00EF77AE"/>
    <w:rsid w:val="00EF7AB2"/>
    <w:rsid w:val="00EF7B93"/>
    <w:rsid w:val="00F0073F"/>
    <w:rsid w:val="00F008EF"/>
    <w:rsid w:val="00F014E4"/>
    <w:rsid w:val="00F02AB0"/>
    <w:rsid w:val="00F0333D"/>
    <w:rsid w:val="00F03979"/>
    <w:rsid w:val="00F0420D"/>
    <w:rsid w:val="00F04E7B"/>
    <w:rsid w:val="00F05930"/>
    <w:rsid w:val="00F05AA0"/>
    <w:rsid w:val="00F060FD"/>
    <w:rsid w:val="00F065CC"/>
    <w:rsid w:val="00F06873"/>
    <w:rsid w:val="00F07A1A"/>
    <w:rsid w:val="00F07AAC"/>
    <w:rsid w:val="00F07DD6"/>
    <w:rsid w:val="00F10B31"/>
    <w:rsid w:val="00F10D61"/>
    <w:rsid w:val="00F11979"/>
    <w:rsid w:val="00F11A8A"/>
    <w:rsid w:val="00F1371D"/>
    <w:rsid w:val="00F13DA9"/>
    <w:rsid w:val="00F15331"/>
    <w:rsid w:val="00F158B0"/>
    <w:rsid w:val="00F15BF1"/>
    <w:rsid w:val="00F16CF0"/>
    <w:rsid w:val="00F17689"/>
    <w:rsid w:val="00F17B6D"/>
    <w:rsid w:val="00F17F85"/>
    <w:rsid w:val="00F2014A"/>
    <w:rsid w:val="00F2115F"/>
    <w:rsid w:val="00F224A6"/>
    <w:rsid w:val="00F22820"/>
    <w:rsid w:val="00F228EB"/>
    <w:rsid w:val="00F22F70"/>
    <w:rsid w:val="00F2318A"/>
    <w:rsid w:val="00F23376"/>
    <w:rsid w:val="00F245DB"/>
    <w:rsid w:val="00F24921"/>
    <w:rsid w:val="00F25509"/>
    <w:rsid w:val="00F255EE"/>
    <w:rsid w:val="00F26B0F"/>
    <w:rsid w:val="00F26F8E"/>
    <w:rsid w:val="00F27DBC"/>
    <w:rsid w:val="00F307FE"/>
    <w:rsid w:val="00F3130A"/>
    <w:rsid w:val="00F3215F"/>
    <w:rsid w:val="00F3244C"/>
    <w:rsid w:val="00F33082"/>
    <w:rsid w:val="00F34D4C"/>
    <w:rsid w:val="00F36272"/>
    <w:rsid w:val="00F36C30"/>
    <w:rsid w:val="00F36EEA"/>
    <w:rsid w:val="00F37A23"/>
    <w:rsid w:val="00F41137"/>
    <w:rsid w:val="00F414E0"/>
    <w:rsid w:val="00F41BB3"/>
    <w:rsid w:val="00F41E11"/>
    <w:rsid w:val="00F42432"/>
    <w:rsid w:val="00F42A56"/>
    <w:rsid w:val="00F42C95"/>
    <w:rsid w:val="00F43A09"/>
    <w:rsid w:val="00F44467"/>
    <w:rsid w:val="00F4448A"/>
    <w:rsid w:val="00F44E93"/>
    <w:rsid w:val="00F458C0"/>
    <w:rsid w:val="00F45AF9"/>
    <w:rsid w:val="00F46707"/>
    <w:rsid w:val="00F47320"/>
    <w:rsid w:val="00F47F65"/>
    <w:rsid w:val="00F512F0"/>
    <w:rsid w:val="00F514E6"/>
    <w:rsid w:val="00F51B34"/>
    <w:rsid w:val="00F51FD8"/>
    <w:rsid w:val="00F53E37"/>
    <w:rsid w:val="00F53F57"/>
    <w:rsid w:val="00F54129"/>
    <w:rsid w:val="00F543DF"/>
    <w:rsid w:val="00F54729"/>
    <w:rsid w:val="00F549D7"/>
    <w:rsid w:val="00F54B31"/>
    <w:rsid w:val="00F54FD1"/>
    <w:rsid w:val="00F55DCC"/>
    <w:rsid w:val="00F56685"/>
    <w:rsid w:val="00F60FE1"/>
    <w:rsid w:val="00F614A0"/>
    <w:rsid w:val="00F619C4"/>
    <w:rsid w:val="00F61C4B"/>
    <w:rsid w:val="00F61D21"/>
    <w:rsid w:val="00F61FBD"/>
    <w:rsid w:val="00F627D5"/>
    <w:rsid w:val="00F63ED6"/>
    <w:rsid w:val="00F64346"/>
    <w:rsid w:val="00F647C2"/>
    <w:rsid w:val="00F658BE"/>
    <w:rsid w:val="00F67E8B"/>
    <w:rsid w:val="00F7034F"/>
    <w:rsid w:val="00F7037A"/>
    <w:rsid w:val="00F70D1B"/>
    <w:rsid w:val="00F70DAA"/>
    <w:rsid w:val="00F72D20"/>
    <w:rsid w:val="00F73694"/>
    <w:rsid w:val="00F73D3A"/>
    <w:rsid w:val="00F74893"/>
    <w:rsid w:val="00F74B07"/>
    <w:rsid w:val="00F7514A"/>
    <w:rsid w:val="00F7514D"/>
    <w:rsid w:val="00F75E0E"/>
    <w:rsid w:val="00F764A9"/>
    <w:rsid w:val="00F77533"/>
    <w:rsid w:val="00F77B7E"/>
    <w:rsid w:val="00F77C86"/>
    <w:rsid w:val="00F80518"/>
    <w:rsid w:val="00F808DB"/>
    <w:rsid w:val="00F81BC7"/>
    <w:rsid w:val="00F820B6"/>
    <w:rsid w:val="00F8361A"/>
    <w:rsid w:val="00F8401A"/>
    <w:rsid w:val="00F8533B"/>
    <w:rsid w:val="00F85546"/>
    <w:rsid w:val="00F85B40"/>
    <w:rsid w:val="00F85C73"/>
    <w:rsid w:val="00F86286"/>
    <w:rsid w:val="00F86731"/>
    <w:rsid w:val="00F87EB3"/>
    <w:rsid w:val="00F9011B"/>
    <w:rsid w:val="00F90130"/>
    <w:rsid w:val="00F90916"/>
    <w:rsid w:val="00F912BA"/>
    <w:rsid w:val="00F91768"/>
    <w:rsid w:val="00F91C54"/>
    <w:rsid w:val="00F92147"/>
    <w:rsid w:val="00F9241D"/>
    <w:rsid w:val="00F93AEB"/>
    <w:rsid w:val="00F9468F"/>
    <w:rsid w:val="00F948CE"/>
    <w:rsid w:val="00F95FAE"/>
    <w:rsid w:val="00F961CF"/>
    <w:rsid w:val="00F961E9"/>
    <w:rsid w:val="00F96650"/>
    <w:rsid w:val="00F96ACB"/>
    <w:rsid w:val="00F97AD3"/>
    <w:rsid w:val="00FA11CC"/>
    <w:rsid w:val="00FA20C6"/>
    <w:rsid w:val="00FA3CD2"/>
    <w:rsid w:val="00FA4D11"/>
    <w:rsid w:val="00FA6F51"/>
    <w:rsid w:val="00FA6FBC"/>
    <w:rsid w:val="00FA7D4B"/>
    <w:rsid w:val="00FA7F0C"/>
    <w:rsid w:val="00FB0040"/>
    <w:rsid w:val="00FB03FA"/>
    <w:rsid w:val="00FB0A27"/>
    <w:rsid w:val="00FB0E8D"/>
    <w:rsid w:val="00FB130A"/>
    <w:rsid w:val="00FB2038"/>
    <w:rsid w:val="00FB2225"/>
    <w:rsid w:val="00FB2824"/>
    <w:rsid w:val="00FB2BD3"/>
    <w:rsid w:val="00FB323D"/>
    <w:rsid w:val="00FB369B"/>
    <w:rsid w:val="00FB37C2"/>
    <w:rsid w:val="00FB3C50"/>
    <w:rsid w:val="00FB3FD7"/>
    <w:rsid w:val="00FB4193"/>
    <w:rsid w:val="00FB5318"/>
    <w:rsid w:val="00FB543B"/>
    <w:rsid w:val="00FB5794"/>
    <w:rsid w:val="00FB64FF"/>
    <w:rsid w:val="00FB6715"/>
    <w:rsid w:val="00FB673B"/>
    <w:rsid w:val="00FB6B9D"/>
    <w:rsid w:val="00FB72C7"/>
    <w:rsid w:val="00FB7BE9"/>
    <w:rsid w:val="00FC0086"/>
    <w:rsid w:val="00FC0515"/>
    <w:rsid w:val="00FC0E54"/>
    <w:rsid w:val="00FC1180"/>
    <w:rsid w:val="00FC15D6"/>
    <w:rsid w:val="00FC20B1"/>
    <w:rsid w:val="00FC217D"/>
    <w:rsid w:val="00FC2C94"/>
    <w:rsid w:val="00FC2EB8"/>
    <w:rsid w:val="00FC2F4A"/>
    <w:rsid w:val="00FC46C8"/>
    <w:rsid w:val="00FC47BA"/>
    <w:rsid w:val="00FC5897"/>
    <w:rsid w:val="00FC60A8"/>
    <w:rsid w:val="00FC6163"/>
    <w:rsid w:val="00FC667C"/>
    <w:rsid w:val="00FC725C"/>
    <w:rsid w:val="00FD01B2"/>
    <w:rsid w:val="00FD109B"/>
    <w:rsid w:val="00FD12D7"/>
    <w:rsid w:val="00FD1B03"/>
    <w:rsid w:val="00FD1F17"/>
    <w:rsid w:val="00FD2CB3"/>
    <w:rsid w:val="00FD3441"/>
    <w:rsid w:val="00FD3771"/>
    <w:rsid w:val="00FD3837"/>
    <w:rsid w:val="00FD4705"/>
    <w:rsid w:val="00FD4A99"/>
    <w:rsid w:val="00FD5BD4"/>
    <w:rsid w:val="00FD62AD"/>
    <w:rsid w:val="00FD6B78"/>
    <w:rsid w:val="00FD7D30"/>
    <w:rsid w:val="00FE06CD"/>
    <w:rsid w:val="00FE11CA"/>
    <w:rsid w:val="00FE1A47"/>
    <w:rsid w:val="00FE23B4"/>
    <w:rsid w:val="00FE24E9"/>
    <w:rsid w:val="00FE25B2"/>
    <w:rsid w:val="00FE2A9D"/>
    <w:rsid w:val="00FE2C49"/>
    <w:rsid w:val="00FE2FD4"/>
    <w:rsid w:val="00FE3902"/>
    <w:rsid w:val="00FE3BDF"/>
    <w:rsid w:val="00FE3BE7"/>
    <w:rsid w:val="00FE400D"/>
    <w:rsid w:val="00FE4884"/>
    <w:rsid w:val="00FE4CAC"/>
    <w:rsid w:val="00FE536B"/>
    <w:rsid w:val="00FE55D2"/>
    <w:rsid w:val="00FE6730"/>
    <w:rsid w:val="00FE7539"/>
    <w:rsid w:val="00FF1D55"/>
    <w:rsid w:val="00FF2FA0"/>
    <w:rsid w:val="00FF386C"/>
    <w:rsid w:val="00FF3A7E"/>
    <w:rsid w:val="00FF57D8"/>
    <w:rsid w:val="00FF588C"/>
    <w:rsid w:val="00FF59C9"/>
    <w:rsid w:val="00FF62B0"/>
    <w:rsid w:val="00FF6B9C"/>
    <w:rsid w:val="00FF6D9A"/>
    <w:rsid w:val="00FF7646"/>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735E1"/>
  <w15:docId w15:val="{FAC30B50-227A-4C4A-8DF3-7D30BED0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9F5"/>
    <w:pPr>
      <w:autoSpaceDE w:val="0"/>
      <w:autoSpaceDN w:val="0"/>
      <w:adjustRightInd w:val="0"/>
    </w:pPr>
    <w:rPr>
      <w:rFonts w:ascii="Arial" w:hAnsi="Arial"/>
      <w:color w:val="000000"/>
      <w:sz w:val="24"/>
      <w:szCs w:val="24"/>
    </w:rPr>
  </w:style>
  <w:style w:type="paragraph" w:styleId="Heading1">
    <w:name w:val="heading 1"/>
    <w:basedOn w:val="Normal"/>
    <w:next w:val="Normal"/>
    <w:link w:val="Heading1Char"/>
    <w:uiPriority w:val="9"/>
    <w:qFormat/>
    <w:rsid w:val="008568AB"/>
    <w:pPr>
      <w:keepNext/>
      <w:numPr>
        <w:numId w:val="2"/>
      </w:numPr>
      <w:spacing w:before="240" w:after="240"/>
      <w:ind w:left="431" w:hanging="431"/>
      <w:outlineLvl w:val="0"/>
    </w:pPr>
    <w:rPr>
      <w:b/>
      <w:bCs/>
      <w:color w:val="365F91" w:themeColor="accent1" w:themeShade="BF"/>
      <w:spacing w:val="15"/>
      <w:sz w:val="28"/>
      <w:szCs w:val="22"/>
    </w:rPr>
  </w:style>
  <w:style w:type="paragraph" w:styleId="Heading2">
    <w:name w:val="heading 2"/>
    <w:basedOn w:val="Normal"/>
    <w:next w:val="Normal"/>
    <w:link w:val="Heading2Char"/>
    <w:uiPriority w:val="9"/>
    <w:unhideWhenUsed/>
    <w:qFormat/>
    <w:rsid w:val="00666FEC"/>
    <w:pPr>
      <w:keepNext/>
      <w:numPr>
        <w:ilvl w:val="1"/>
        <w:numId w:val="2"/>
      </w:numPr>
      <w:spacing w:before="240" w:after="240"/>
      <w:ind w:left="567"/>
      <w:outlineLvl w:val="1"/>
    </w:pPr>
    <w:rPr>
      <w:color w:val="365F91" w:themeColor="accent1" w:themeShade="BF"/>
      <w:spacing w:val="15"/>
      <w:szCs w:val="22"/>
    </w:rPr>
  </w:style>
  <w:style w:type="paragraph" w:styleId="Heading3">
    <w:name w:val="heading 3"/>
    <w:basedOn w:val="Normal"/>
    <w:next w:val="Normal"/>
    <w:link w:val="Heading3Char"/>
    <w:uiPriority w:val="9"/>
    <w:unhideWhenUsed/>
    <w:qFormat/>
    <w:rsid w:val="00666FEC"/>
    <w:pPr>
      <w:keepNext/>
      <w:numPr>
        <w:ilvl w:val="2"/>
        <w:numId w:val="2"/>
      </w:numPr>
      <w:spacing w:before="300" w:after="240"/>
      <w:outlineLvl w:val="2"/>
    </w:pPr>
    <w:rPr>
      <w:i/>
      <w:color w:val="365F91" w:themeColor="accent1" w:themeShade="BF"/>
      <w:spacing w:val="15"/>
      <w:sz w:val="22"/>
      <w:szCs w:val="22"/>
    </w:rPr>
  </w:style>
  <w:style w:type="paragraph" w:styleId="Heading4">
    <w:name w:val="heading 4"/>
    <w:basedOn w:val="Normal"/>
    <w:next w:val="Normal"/>
    <w:link w:val="Heading4Char"/>
    <w:uiPriority w:val="9"/>
    <w:unhideWhenUsed/>
    <w:qFormat/>
    <w:rsid w:val="00253D71"/>
    <w:pPr>
      <w:numPr>
        <w:ilvl w:val="3"/>
        <w:numId w:val="2"/>
      </w:num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
    <w:unhideWhenUsed/>
    <w:qFormat/>
    <w:rsid w:val="00983262"/>
    <w:pPr>
      <w:numPr>
        <w:ilvl w:val="4"/>
        <w:numId w:val="2"/>
      </w:num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983262"/>
    <w:pPr>
      <w:numPr>
        <w:ilvl w:val="5"/>
        <w:numId w:val="2"/>
      </w:num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983262"/>
    <w:pPr>
      <w:numPr>
        <w:ilvl w:val="6"/>
        <w:numId w:val="2"/>
      </w:numPr>
      <w:spacing w:before="30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983262"/>
    <w:pPr>
      <w:numPr>
        <w:ilvl w:val="7"/>
        <w:numId w:val="2"/>
      </w:num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983262"/>
    <w:pPr>
      <w:numPr>
        <w:ilvl w:val="8"/>
        <w:numId w:val="2"/>
      </w:num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8AB"/>
    <w:rPr>
      <w:rFonts w:ascii="Arial" w:hAnsi="Arial"/>
      <w:b/>
      <w:bCs/>
      <w:color w:val="365F91" w:themeColor="accent1" w:themeShade="BF"/>
      <w:spacing w:val="15"/>
      <w:sz w:val="28"/>
      <w:szCs w:val="22"/>
      <w:lang w:eastAsia="en-US" w:bidi="en-US"/>
    </w:rPr>
  </w:style>
  <w:style w:type="character" w:customStyle="1" w:styleId="Heading2Char">
    <w:name w:val="Heading 2 Char"/>
    <w:basedOn w:val="DefaultParagraphFont"/>
    <w:link w:val="Heading2"/>
    <w:uiPriority w:val="9"/>
    <w:rsid w:val="00666FEC"/>
    <w:rPr>
      <w:rFonts w:ascii="Arial" w:hAnsi="Arial"/>
      <w:color w:val="365F91" w:themeColor="accent1" w:themeShade="BF"/>
      <w:spacing w:val="15"/>
      <w:sz w:val="24"/>
      <w:szCs w:val="22"/>
      <w:lang w:eastAsia="en-US" w:bidi="en-US"/>
    </w:rPr>
  </w:style>
  <w:style w:type="character" w:customStyle="1" w:styleId="Heading3Char">
    <w:name w:val="Heading 3 Char"/>
    <w:basedOn w:val="DefaultParagraphFont"/>
    <w:link w:val="Heading3"/>
    <w:uiPriority w:val="9"/>
    <w:rsid w:val="00666FEC"/>
    <w:rPr>
      <w:rFonts w:ascii="Arial" w:hAnsi="Arial"/>
      <w:i/>
      <w:color w:val="365F91" w:themeColor="accent1" w:themeShade="BF"/>
      <w:spacing w:val="15"/>
      <w:sz w:val="22"/>
      <w:szCs w:val="22"/>
      <w:lang w:eastAsia="en-US" w:bidi="en-US"/>
    </w:rPr>
  </w:style>
  <w:style w:type="character" w:customStyle="1" w:styleId="Heading4Char">
    <w:name w:val="Heading 4 Char"/>
    <w:basedOn w:val="DefaultParagraphFont"/>
    <w:link w:val="Heading4"/>
    <w:uiPriority w:val="9"/>
    <w:rsid w:val="00253D71"/>
    <w:rPr>
      <w:caps/>
      <w:color w:val="365F91"/>
      <w:spacing w:val="10"/>
      <w:sz w:val="22"/>
      <w:szCs w:val="22"/>
      <w:lang w:eastAsia="en-US" w:bidi="en-US"/>
    </w:rPr>
  </w:style>
  <w:style w:type="character" w:customStyle="1" w:styleId="Heading5Char">
    <w:name w:val="Heading 5 Char"/>
    <w:basedOn w:val="DefaultParagraphFont"/>
    <w:link w:val="Heading5"/>
    <w:uiPriority w:val="9"/>
    <w:rsid w:val="00983262"/>
    <w:rPr>
      <w:caps/>
      <w:color w:val="365F91"/>
      <w:spacing w:val="10"/>
      <w:sz w:val="22"/>
      <w:szCs w:val="22"/>
      <w:lang w:eastAsia="en-US" w:bidi="en-US"/>
    </w:rPr>
  </w:style>
  <w:style w:type="character" w:customStyle="1" w:styleId="Heading6Char">
    <w:name w:val="Heading 6 Char"/>
    <w:basedOn w:val="DefaultParagraphFont"/>
    <w:link w:val="Heading6"/>
    <w:uiPriority w:val="9"/>
    <w:semiHidden/>
    <w:rsid w:val="00983262"/>
    <w:rPr>
      <w:caps/>
      <w:color w:val="365F91"/>
      <w:spacing w:val="10"/>
      <w:sz w:val="22"/>
      <w:szCs w:val="22"/>
      <w:lang w:eastAsia="en-US" w:bidi="en-US"/>
    </w:rPr>
  </w:style>
  <w:style w:type="character" w:customStyle="1" w:styleId="Heading7Char">
    <w:name w:val="Heading 7 Char"/>
    <w:basedOn w:val="DefaultParagraphFont"/>
    <w:link w:val="Heading7"/>
    <w:uiPriority w:val="9"/>
    <w:semiHidden/>
    <w:rsid w:val="00983262"/>
    <w:rPr>
      <w:caps/>
      <w:color w:val="365F91"/>
      <w:spacing w:val="10"/>
      <w:sz w:val="22"/>
      <w:szCs w:val="22"/>
      <w:lang w:eastAsia="en-US" w:bidi="en-US"/>
    </w:rPr>
  </w:style>
  <w:style w:type="character" w:customStyle="1" w:styleId="Heading8Char">
    <w:name w:val="Heading 8 Char"/>
    <w:basedOn w:val="DefaultParagraphFont"/>
    <w:link w:val="Heading8"/>
    <w:uiPriority w:val="9"/>
    <w:semiHidden/>
    <w:rsid w:val="00983262"/>
    <w:rPr>
      <w:caps/>
      <w:spacing w:val="10"/>
      <w:sz w:val="18"/>
      <w:szCs w:val="18"/>
      <w:lang w:eastAsia="en-US" w:bidi="en-US"/>
    </w:rPr>
  </w:style>
  <w:style w:type="character" w:customStyle="1" w:styleId="Heading9Char">
    <w:name w:val="Heading 9 Char"/>
    <w:basedOn w:val="DefaultParagraphFont"/>
    <w:link w:val="Heading9"/>
    <w:uiPriority w:val="9"/>
    <w:semiHidden/>
    <w:rsid w:val="00983262"/>
    <w:rPr>
      <w:i/>
      <w:caps/>
      <w:spacing w:val="10"/>
      <w:sz w:val="18"/>
      <w:szCs w:val="18"/>
      <w:lang w:eastAsia="en-US" w:bidi="en-US"/>
    </w:rPr>
  </w:style>
  <w:style w:type="paragraph" w:styleId="NoSpacing">
    <w:name w:val="No Spacing"/>
    <w:basedOn w:val="Normal"/>
    <w:link w:val="NoSpacingChar"/>
    <w:uiPriority w:val="1"/>
    <w:qFormat/>
    <w:rsid w:val="00906498"/>
    <w:rPr>
      <w:rFonts w:asciiTheme="minorHAnsi" w:hAnsiTheme="minorHAnsi" w:cs="Arial"/>
      <w:b/>
      <w:color w:val="365F91"/>
      <w:sz w:val="28"/>
      <w:szCs w:val="28"/>
    </w:rPr>
  </w:style>
  <w:style w:type="character" w:customStyle="1" w:styleId="NoSpacingChar">
    <w:name w:val="No Spacing Char"/>
    <w:basedOn w:val="DefaultParagraphFont"/>
    <w:link w:val="NoSpacing"/>
    <w:uiPriority w:val="1"/>
    <w:rsid w:val="00906498"/>
    <w:rPr>
      <w:rFonts w:asciiTheme="minorHAnsi" w:hAnsiTheme="minorHAnsi" w:cs="Arial"/>
      <w:b/>
      <w:color w:val="365F91"/>
      <w:sz w:val="28"/>
      <w:szCs w:val="28"/>
      <w:lang w:eastAsia="en-US" w:bidi="en-US"/>
    </w:rPr>
  </w:style>
  <w:style w:type="paragraph" w:styleId="BalloonText">
    <w:name w:val="Balloon Text"/>
    <w:basedOn w:val="Normal"/>
    <w:link w:val="BalloonTextChar"/>
    <w:uiPriority w:val="99"/>
    <w:semiHidden/>
    <w:unhideWhenUsed/>
    <w:rsid w:val="001027E1"/>
    <w:rPr>
      <w:rFonts w:ascii="Tahoma" w:hAnsi="Tahoma" w:cs="Tahoma"/>
      <w:sz w:val="16"/>
      <w:szCs w:val="16"/>
    </w:rPr>
  </w:style>
  <w:style w:type="character" w:customStyle="1" w:styleId="BalloonTextChar">
    <w:name w:val="Balloon Text Char"/>
    <w:basedOn w:val="DefaultParagraphFont"/>
    <w:link w:val="BalloonText"/>
    <w:uiPriority w:val="99"/>
    <w:semiHidden/>
    <w:rsid w:val="001027E1"/>
    <w:rPr>
      <w:rFonts w:ascii="Tahoma" w:hAnsi="Tahoma" w:cs="Tahoma"/>
      <w:sz w:val="16"/>
      <w:szCs w:val="16"/>
    </w:rPr>
  </w:style>
  <w:style w:type="paragraph" w:styleId="Header">
    <w:name w:val="header"/>
    <w:basedOn w:val="Normal"/>
    <w:link w:val="HeaderChar"/>
    <w:unhideWhenUsed/>
    <w:rsid w:val="001027E1"/>
    <w:pPr>
      <w:tabs>
        <w:tab w:val="center" w:pos="4536"/>
        <w:tab w:val="right" w:pos="9072"/>
      </w:tabs>
    </w:pPr>
  </w:style>
  <w:style w:type="character" w:customStyle="1" w:styleId="HeaderChar">
    <w:name w:val="Header Char"/>
    <w:basedOn w:val="DefaultParagraphFont"/>
    <w:link w:val="Header"/>
    <w:uiPriority w:val="99"/>
    <w:rsid w:val="001027E1"/>
  </w:style>
  <w:style w:type="paragraph" w:styleId="Footer">
    <w:name w:val="footer"/>
    <w:basedOn w:val="Normal"/>
    <w:link w:val="FooterChar"/>
    <w:uiPriority w:val="99"/>
    <w:unhideWhenUsed/>
    <w:rsid w:val="001027E1"/>
    <w:pPr>
      <w:tabs>
        <w:tab w:val="center" w:pos="4536"/>
        <w:tab w:val="right" w:pos="9072"/>
      </w:tabs>
    </w:pPr>
  </w:style>
  <w:style w:type="character" w:customStyle="1" w:styleId="FooterChar">
    <w:name w:val="Footer Char"/>
    <w:basedOn w:val="DefaultParagraphFont"/>
    <w:link w:val="Footer"/>
    <w:uiPriority w:val="99"/>
    <w:rsid w:val="001027E1"/>
  </w:style>
  <w:style w:type="paragraph" w:styleId="DocumentMap">
    <w:name w:val="Document Map"/>
    <w:basedOn w:val="Normal"/>
    <w:link w:val="DocumentMapChar"/>
    <w:uiPriority w:val="99"/>
    <w:semiHidden/>
    <w:unhideWhenUsed/>
    <w:rsid w:val="001027E1"/>
    <w:rPr>
      <w:rFonts w:ascii="Tahoma" w:hAnsi="Tahoma" w:cs="Tahoma"/>
      <w:sz w:val="16"/>
      <w:szCs w:val="16"/>
    </w:rPr>
  </w:style>
  <w:style w:type="character" w:customStyle="1" w:styleId="DocumentMapChar">
    <w:name w:val="Document Map Char"/>
    <w:basedOn w:val="DefaultParagraphFont"/>
    <w:link w:val="DocumentMap"/>
    <w:uiPriority w:val="99"/>
    <w:semiHidden/>
    <w:rsid w:val="001027E1"/>
    <w:rPr>
      <w:rFonts w:ascii="Tahoma" w:hAnsi="Tahoma" w:cs="Tahoma"/>
      <w:sz w:val="16"/>
      <w:szCs w:val="16"/>
    </w:rPr>
  </w:style>
  <w:style w:type="paragraph" w:styleId="TOC1">
    <w:name w:val="toc 1"/>
    <w:basedOn w:val="Normal"/>
    <w:next w:val="Normal"/>
    <w:autoRedefine/>
    <w:uiPriority w:val="39"/>
    <w:unhideWhenUsed/>
    <w:qFormat/>
    <w:rsid w:val="000A58A3"/>
    <w:pPr>
      <w:tabs>
        <w:tab w:val="left" w:pos="440"/>
        <w:tab w:val="right" w:leader="dot" w:pos="9016"/>
      </w:tabs>
      <w:spacing w:before="240" w:after="240"/>
    </w:pPr>
    <w:rPr>
      <w:b/>
      <w:noProof/>
    </w:rPr>
  </w:style>
  <w:style w:type="character" w:styleId="Hyperlink">
    <w:name w:val="Hyperlink"/>
    <w:basedOn w:val="DefaultParagraphFont"/>
    <w:uiPriority w:val="99"/>
    <w:unhideWhenUsed/>
    <w:rsid w:val="00827153"/>
    <w:rPr>
      <w:color w:val="0000FF"/>
      <w:u w:val="single"/>
    </w:rPr>
  </w:style>
  <w:style w:type="paragraph" w:styleId="TOC2">
    <w:name w:val="toc 2"/>
    <w:basedOn w:val="Normal"/>
    <w:next w:val="Normal"/>
    <w:autoRedefine/>
    <w:uiPriority w:val="39"/>
    <w:unhideWhenUsed/>
    <w:qFormat/>
    <w:rsid w:val="009F44F1"/>
    <w:pPr>
      <w:spacing w:after="100"/>
    </w:pPr>
  </w:style>
  <w:style w:type="paragraph" w:styleId="ListParagraph">
    <w:name w:val="List Paragraph"/>
    <w:basedOn w:val="Normal"/>
    <w:uiPriority w:val="34"/>
    <w:qFormat/>
    <w:rsid w:val="00983262"/>
    <w:pPr>
      <w:ind w:left="720"/>
      <w:contextualSpacing/>
    </w:pPr>
  </w:style>
  <w:style w:type="paragraph" w:customStyle="1" w:styleId="Figuren">
    <w:name w:val="Figuren"/>
    <w:basedOn w:val="NoSpacing"/>
    <w:link w:val="FigurenChar"/>
    <w:rsid w:val="00801FD9"/>
    <w:pPr>
      <w:spacing w:before="240"/>
      <w:jc w:val="right"/>
    </w:pPr>
    <w:rPr>
      <w:i/>
    </w:rPr>
  </w:style>
  <w:style w:type="character" w:customStyle="1" w:styleId="FigurenChar">
    <w:name w:val="Figuren Char"/>
    <w:basedOn w:val="NoSpacingChar"/>
    <w:link w:val="Figuren"/>
    <w:rsid w:val="00801FD9"/>
    <w:rPr>
      <w:rFonts w:asciiTheme="minorHAnsi" w:hAnsiTheme="minorHAnsi" w:cs="Arial"/>
      <w:b/>
      <w:i/>
      <w:color w:val="365F91"/>
      <w:sz w:val="20"/>
      <w:szCs w:val="20"/>
      <w:lang w:eastAsia="en-US" w:bidi="en-US"/>
    </w:rPr>
  </w:style>
  <w:style w:type="character" w:styleId="HTMLCite">
    <w:name w:val="HTML Cite"/>
    <w:basedOn w:val="DefaultParagraphFont"/>
    <w:uiPriority w:val="99"/>
    <w:semiHidden/>
    <w:unhideWhenUsed/>
    <w:rsid w:val="00CC1ABA"/>
    <w:rPr>
      <w:i w:val="0"/>
      <w:iCs w:val="0"/>
    </w:rPr>
  </w:style>
  <w:style w:type="character" w:customStyle="1" w:styleId="printonly">
    <w:name w:val="printonly"/>
    <w:basedOn w:val="DefaultParagraphFont"/>
    <w:rsid w:val="00CC1ABA"/>
  </w:style>
  <w:style w:type="table" w:styleId="TableGrid">
    <w:name w:val="Table Grid"/>
    <w:basedOn w:val="TableNormal"/>
    <w:uiPriority w:val="39"/>
    <w:rsid w:val="007A1A4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z3988">
    <w:name w:val="z3988"/>
    <w:basedOn w:val="DefaultParagraphFont"/>
    <w:rsid w:val="00B06D1E"/>
  </w:style>
  <w:style w:type="table" w:styleId="MediumShading2-Accent5">
    <w:name w:val="Medium Shading 2 Accent 5"/>
    <w:basedOn w:val="TableNormal"/>
    <w:uiPriority w:val="64"/>
    <w:rsid w:val="002C35E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unhideWhenUsed/>
    <w:qFormat/>
    <w:rsid w:val="00983262"/>
    <w:pPr>
      <w:outlineLvl w:val="9"/>
    </w:pPr>
  </w:style>
  <w:style w:type="paragraph" w:styleId="TOC3">
    <w:name w:val="toc 3"/>
    <w:basedOn w:val="Normal"/>
    <w:next w:val="Normal"/>
    <w:autoRedefine/>
    <w:uiPriority w:val="39"/>
    <w:unhideWhenUsed/>
    <w:rsid w:val="009F44F1"/>
    <w:pPr>
      <w:spacing w:after="100"/>
      <w:ind w:left="567"/>
    </w:pPr>
  </w:style>
  <w:style w:type="paragraph" w:styleId="NormalWeb">
    <w:name w:val="Normal (Web)"/>
    <w:basedOn w:val="Normal"/>
    <w:uiPriority w:val="99"/>
    <w:unhideWhenUsed/>
    <w:rsid w:val="001F42AC"/>
    <w:pPr>
      <w:spacing w:before="100" w:beforeAutospacing="1" w:after="100" w:afterAutospacing="1"/>
    </w:pPr>
    <w:rPr>
      <w:rFonts w:ascii="Times New Roman" w:hAnsi="Times New Roman"/>
    </w:rPr>
  </w:style>
  <w:style w:type="character" w:styleId="LineNumber">
    <w:name w:val="line number"/>
    <w:basedOn w:val="DefaultParagraphFont"/>
    <w:uiPriority w:val="99"/>
    <w:semiHidden/>
    <w:unhideWhenUsed/>
    <w:rsid w:val="00CC5B33"/>
  </w:style>
  <w:style w:type="paragraph" w:styleId="FootnoteText">
    <w:name w:val="footnote text"/>
    <w:basedOn w:val="Normal"/>
    <w:link w:val="FootnoteTextChar"/>
    <w:uiPriority w:val="99"/>
    <w:semiHidden/>
    <w:unhideWhenUsed/>
    <w:rsid w:val="00337C13"/>
  </w:style>
  <w:style w:type="character" w:customStyle="1" w:styleId="FootnoteTextChar">
    <w:name w:val="Footnote Text Char"/>
    <w:basedOn w:val="DefaultParagraphFont"/>
    <w:link w:val="FootnoteText"/>
    <w:uiPriority w:val="99"/>
    <w:semiHidden/>
    <w:rsid w:val="00337C13"/>
    <w:rPr>
      <w:sz w:val="20"/>
      <w:szCs w:val="20"/>
    </w:rPr>
  </w:style>
  <w:style w:type="character" w:styleId="FootnoteReference">
    <w:name w:val="footnote reference"/>
    <w:basedOn w:val="DefaultParagraphFont"/>
    <w:uiPriority w:val="99"/>
    <w:semiHidden/>
    <w:unhideWhenUsed/>
    <w:rsid w:val="00337C13"/>
    <w:rPr>
      <w:vertAlign w:val="superscript"/>
    </w:rPr>
  </w:style>
  <w:style w:type="paragraph" w:customStyle="1" w:styleId="Opmaakprofiel1">
    <w:name w:val="Opmaakprofiel1"/>
    <w:basedOn w:val="Heading1"/>
    <w:link w:val="Opmaakprofiel1Char"/>
    <w:rsid w:val="000F073A"/>
    <w:pPr>
      <w:numPr>
        <w:numId w:val="1"/>
      </w:numPr>
      <w:spacing w:after="60" w:line="240" w:lineRule="exact"/>
      <w:ind w:left="357" w:hanging="357"/>
    </w:pPr>
    <w:rPr>
      <w:rFonts w:cs="Arial"/>
      <w:color w:val="auto"/>
      <w:kern w:val="32"/>
      <w:sz w:val="32"/>
      <w:szCs w:val="32"/>
    </w:rPr>
  </w:style>
  <w:style w:type="character" w:customStyle="1" w:styleId="Opmaakprofiel1Char">
    <w:name w:val="Opmaakprofiel1 Char"/>
    <w:basedOn w:val="Heading1Char"/>
    <w:link w:val="Opmaakprofiel1"/>
    <w:rsid w:val="000F073A"/>
    <w:rPr>
      <w:rFonts w:ascii="Arial" w:hAnsi="Arial" w:cs="Arial"/>
      <w:b/>
      <w:bCs/>
      <w:color w:val="365F91" w:themeColor="accent1" w:themeShade="BF"/>
      <w:spacing w:val="15"/>
      <w:kern w:val="32"/>
      <w:sz w:val="32"/>
      <w:szCs w:val="32"/>
      <w:lang w:eastAsia="en-US" w:bidi="en-US"/>
    </w:rPr>
  </w:style>
  <w:style w:type="paragraph" w:styleId="Caption">
    <w:name w:val="caption"/>
    <w:basedOn w:val="Normal"/>
    <w:next w:val="Normal"/>
    <w:unhideWhenUsed/>
    <w:qFormat/>
    <w:rsid w:val="00C328D5"/>
    <w:rPr>
      <w:b/>
      <w:bCs/>
      <w:color w:val="365F91"/>
    </w:rPr>
  </w:style>
  <w:style w:type="paragraph" w:styleId="Title">
    <w:name w:val="Title"/>
    <w:basedOn w:val="Normal"/>
    <w:next w:val="Normal"/>
    <w:link w:val="TitleChar"/>
    <w:uiPriority w:val="10"/>
    <w:qFormat/>
    <w:rsid w:val="00983262"/>
    <w:pPr>
      <w:spacing w:before="720"/>
    </w:pPr>
    <w:rPr>
      <w:caps/>
      <w:color w:val="4F81BD"/>
      <w:spacing w:val="10"/>
      <w:kern w:val="28"/>
      <w:sz w:val="52"/>
      <w:szCs w:val="52"/>
    </w:rPr>
  </w:style>
  <w:style w:type="character" w:customStyle="1" w:styleId="TitleChar">
    <w:name w:val="Title Char"/>
    <w:basedOn w:val="DefaultParagraphFont"/>
    <w:link w:val="Title"/>
    <w:uiPriority w:val="10"/>
    <w:rsid w:val="00983262"/>
    <w:rPr>
      <w:caps/>
      <w:color w:val="4F81BD"/>
      <w:spacing w:val="10"/>
      <w:kern w:val="28"/>
      <w:sz w:val="52"/>
      <w:szCs w:val="52"/>
    </w:rPr>
  </w:style>
  <w:style w:type="paragraph" w:styleId="Subtitle">
    <w:name w:val="Subtitle"/>
    <w:basedOn w:val="Normal"/>
    <w:next w:val="Normal"/>
    <w:link w:val="SubtitleChar"/>
    <w:uiPriority w:val="11"/>
    <w:qFormat/>
    <w:rsid w:val="00983262"/>
    <w:pPr>
      <w:spacing w:after="1000"/>
    </w:pPr>
    <w:rPr>
      <w:caps/>
      <w:color w:val="595959"/>
      <w:spacing w:val="10"/>
    </w:rPr>
  </w:style>
  <w:style w:type="character" w:customStyle="1" w:styleId="SubtitleChar">
    <w:name w:val="Subtitle Char"/>
    <w:basedOn w:val="DefaultParagraphFont"/>
    <w:link w:val="Subtitle"/>
    <w:uiPriority w:val="11"/>
    <w:rsid w:val="00983262"/>
    <w:rPr>
      <w:caps/>
      <w:color w:val="595959"/>
      <w:spacing w:val="10"/>
      <w:sz w:val="24"/>
      <w:szCs w:val="24"/>
    </w:rPr>
  </w:style>
  <w:style w:type="character" w:styleId="Strong">
    <w:name w:val="Strong"/>
    <w:uiPriority w:val="22"/>
    <w:qFormat/>
    <w:rsid w:val="00983262"/>
    <w:rPr>
      <w:b/>
      <w:bCs/>
    </w:rPr>
  </w:style>
  <w:style w:type="character" w:styleId="Emphasis">
    <w:name w:val="Emphasis"/>
    <w:uiPriority w:val="20"/>
    <w:qFormat/>
    <w:rsid w:val="00983262"/>
    <w:rPr>
      <w:caps/>
      <w:color w:val="243F60"/>
      <w:spacing w:val="5"/>
    </w:rPr>
  </w:style>
  <w:style w:type="paragraph" w:styleId="Quote">
    <w:name w:val="Quote"/>
    <w:basedOn w:val="Normal"/>
    <w:next w:val="Normal"/>
    <w:link w:val="QuoteChar"/>
    <w:uiPriority w:val="29"/>
    <w:qFormat/>
    <w:rsid w:val="00983262"/>
    <w:rPr>
      <w:i/>
      <w:iCs/>
    </w:rPr>
  </w:style>
  <w:style w:type="character" w:customStyle="1" w:styleId="QuoteChar">
    <w:name w:val="Quote Char"/>
    <w:basedOn w:val="DefaultParagraphFont"/>
    <w:link w:val="Quote"/>
    <w:uiPriority w:val="29"/>
    <w:rsid w:val="00983262"/>
    <w:rPr>
      <w:i/>
      <w:iCs/>
      <w:sz w:val="20"/>
      <w:szCs w:val="20"/>
    </w:rPr>
  </w:style>
  <w:style w:type="character" w:styleId="SubtleReference">
    <w:name w:val="Subtle Reference"/>
    <w:basedOn w:val="DefaultParagraphFont"/>
    <w:uiPriority w:val="31"/>
    <w:qFormat/>
    <w:rsid w:val="002F79F5"/>
    <w:rPr>
      <w:smallCaps/>
      <w:color w:val="5A5A5A" w:themeColor="text1" w:themeTint="A5"/>
    </w:rPr>
  </w:style>
  <w:style w:type="table" w:styleId="GridTable4-Accent1">
    <w:name w:val="Grid Table 4 Accent 1"/>
    <w:basedOn w:val="TableNormal"/>
    <w:uiPriority w:val="49"/>
    <w:rsid w:val="002F79F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ubtleEmphasis">
    <w:name w:val="Subtle Emphasis"/>
    <w:uiPriority w:val="19"/>
    <w:qFormat/>
    <w:rsid w:val="00983262"/>
    <w:rPr>
      <w:i/>
      <w:iCs/>
      <w:color w:val="243F60"/>
    </w:rPr>
  </w:style>
  <w:style w:type="character" w:styleId="IntenseEmphasis">
    <w:name w:val="Intense Emphasis"/>
    <w:uiPriority w:val="21"/>
    <w:qFormat/>
    <w:rsid w:val="00983262"/>
    <w:rPr>
      <w:b/>
      <w:bCs/>
      <w:caps/>
      <w:color w:val="243F60"/>
      <w:spacing w:val="10"/>
    </w:rPr>
  </w:style>
  <w:style w:type="character" w:styleId="IntenseReference">
    <w:name w:val="Intense Reference"/>
    <w:uiPriority w:val="32"/>
    <w:qFormat/>
    <w:rsid w:val="00983262"/>
    <w:rPr>
      <w:b/>
      <w:bCs/>
      <w:i/>
      <w:iCs/>
      <w:caps/>
      <w:color w:val="4F81BD"/>
    </w:rPr>
  </w:style>
  <w:style w:type="character" w:styleId="BookTitle">
    <w:name w:val="Book Title"/>
    <w:uiPriority w:val="33"/>
    <w:qFormat/>
    <w:rsid w:val="00983262"/>
    <w:rPr>
      <w:b/>
      <w:bCs/>
      <w:i/>
      <w:iCs/>
      <w:spacing w:val="9"/>
    </w:rPr>
  </w:style>
  <w:style w:type="table" w:customStyle="1" w:styleId="Lichtearcering1">
    <w:name w:val="Lichte arcering1"/>
    <w:basedOn w:val="TableNormal"/>
    <w:uiPriority w:val="60"/>
    <w:rsid w:val="00985E9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1">
    <w:name w:val="Lichte arcering - accent 11"/>
    <w:basedOn w:val="TableNormal"/>
    <w:uiPriority w:val="60"/>
    <w:rsid w:val="00985E9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1">
    <w:name w:val="Light Shading - Accent 11"/>
    <w:basedOn w:val="TableNormal"/>
    <w:uiPriority w:val="60"/>
    <w:rsid w:val="0057754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BE749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TableNormal"/>
    <w:uiPriority w:val="62"/>
    <w:rsid w:val="00BE749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B97D18"/>
    <w:rPr>
      <w:sz w:val="16"/>
      <w:szCs w:val="16"/>
    </w:rPr>
  </w:style>
  <w:style w:type="paragraph" w:styleId="CommentText">
    <w:name w:val="annotation text"/>
    <w:basedOn w:val="Normal"/>
    <w:link w:val="CommentTextChar"/>
    <w:uiPriority w:val="99"/>
    <w:unhideWhenUsed/>
    <w:rsid w:val="00B97D18"/>
  </w:style>
  <w:style w:type="character" w:customStyle="1" w:styleId="CommentTextChar">
    <w:name w:val="Comment Text Char"/>
    <w:basedOn w:val="DefaultParagraphFont"/>
    <w:link w:val="CommentText"/>
    <w:uiPriority w:val="99"/>
    <w:rsid w:val="00B97D18"/>
    <w:rPr>
      <w:lang w:val="en-US" w:eastAsia="en-US" w:bidi="en-US"/>
    </w:rPr>
  </w:style>
  <w:style w:type="paragraph" w:styleId="CommentSubject">
    <w:name w:val="annotation subject"/>
    <w:basedOn w:val="CommentText"/>
    <w:next w:val="CommentText"/>
    <w:link w:val="CommentSubjectChar"/>
    <w:uiPriority w:val="99"/>
    <w:semiHidden/>
    <w:unhideWhenUsed/>
    <w:rsid w:val="00B97D18"/>
    <w:rPr>
      <w:b/>
      <w:bCs/>
    </w:rPr>
  </w:style>
  <w:style w:type="character" w:customStyle="1" w:styleId="CommentSubjectChar">
    <w:name w:val="Comment Subject Char"/>
    <w:basedOn w:val="CommentTextChar"/>
    <w:link w:val="CommentSubject"/>
    <w:uiPriority w:val="99"/>
    <w:semiHidden/>
    <w:rsid w:val="00B97D18"/>
    <w:rPr>
      <w:b/>
      <w:bCs/>
      <w:lang w:val="en-US" w:eastAsia="en-US" w:bidi="en-US"/>
    </w:rPr>
  </w:style>
  <w:style w:type="paragraph" w:styleId="BodyText">
    <w:name w:val="Body Text"/>
    <w:basedOn w:val="Normal"/>
    <w:link w:val="BodyTextChar"/>
    <w:rsid w:val="006A1EAE"/>
    <w:rPr>
      <w:rFonts w:ascii="HelveticaNeue LT 55 Roman" w:hAnsi="HelveticaNeue LT 55 Roman"/>
    </w:rPr>
  </w:style>
  <w:style w:type="character" w:customStyle="1" w:styleId="BodyTextChar">
    <w:name w:val="Body Text Char"/>
    <w:basedOn w:val="DefaultParagraphFont"/>
    <w:link w:val="BodyText"/>
    <w:rsid w:val="006A1EAE"/>
    <w:rPr>
      <w:rFonts w:ascii="HelveticaNeue LT 55 Roman" w:hAnsi="HelveticaNeue LT 55 Roman"/>
    </w:rPr>
  </w:style>
  <w:style w:type="paragraph" w:customStyle="1" w:styleId="TemporaryText">
    <w:name w:val="Temporary Text"/>
    <w:basedOn w:val="Normal"/>
    <w:next w:val="BodyText"/>
    <w:rsid w:val="006A1EAE"/>
    <w:rPr>
      <w:rFonts w:ascii="HelveticaNeue LT 57 Cn" w:hAnsi="HelveticaNeue LT 57 Cn"/>
      <w:b/>
      <w:color w:val="FF0000"/>
    </w:rPr>
  </w:style>
  <w:style w:type="character" w:styleId="PlaceholderText">
    <w:name w:val="Placeholder Text"/>
    <w:basedOn w:val="DefaultParagraphFont"/>
    <w:uiPriority w:val="99"/>
    <w:semiHidden/>
    <w:rsid w:val="003A12FA"/>
    <w:rPr>
      <w:color w:val="808080"/>
    </w:rPr>
  </w:style>
  <w:style w:type="paragraph" w:styleId="Index1">
    <w:name w:val="index 1"/>
    <w:basedOn w:val="Normal"/>
    <w:next w:val="Normal"/>
    <w:autoRedefine/>
    <w:uiPriority w:val="99"/>
    <w:semiHidden/>
    <w:unhideWhenUsed/>
    <w:rsid w:val="00792731"/>
    <w:pPr>
      <w:ind w:left="200" w:hanging="200"/>
    </w:pPr>
  </w:style>
  <w:style w:type="paragraph" w:styleId="IndexHeading">
    <w:name w:val="index heading"/>
    <w:basedOn w:val="Normal"/>
    <w:next w:val="Index1"/>
    <w:semiHidden/>
    <w:rsid w:val="00792731"/>
    <w:pPr>
      <w:keepLines/>
      <w:jc w:val="both"/>
    </w:pPr>
    <w:rPr>
      <w:sz w:val="22"/>
    </w:rPr>
  </w:style>
  <w:style w:type="paragraph" w:customStyle="1" w:styleId="Tablelistbullet">
    <w:name w:val="Table list bullet"/>
    <w:basedOn w:val="Normal"/>
    <w:rsid w:val="00E67B10"/>
    <w:pPr>
      <w:numPr>
        <w:numId w:val="3"/>
      </w:numPr>
      <w:tabs>
        <w:tab w:val="clear" w:pos="360"/>
        <w:tab w:val="left" w:pos="142"/>
      </w:tabs>
    </w:pPr>
    <w:rPr>
      <w:rFonts w:ascii="HelveticaNeue LT 55 Roman" w:hAnsi="HelveticaNeue LT 55 Roman"/>
      <w:sz w:val="18"/>
    </w:rPr>
  </w:style>
  <w:style w:type="paragraph" w:customStyle="1" w:styleId="referentie">
    <w:name w:val="referentie"/>
    <w:basedOn w:val="Caption"/>
    <w:rsid w:val="0028377B"/>
    <w:pPr>
      <w:tabs>
        <w:tab w:val="left" w:pos="1276"/>
        <w:tab w:val="left" w:pos="2268"/>
        <w:tab w:val="left" w:pos="2410"/>
      </w:tabs>
      <w:ind w:left="1276" w:hanging="850"/>
    </w:pPr>
    <w:rPr>
      <w:rFonts w:ascii="Georgia" w:hAnsi="Georgia"/>
      <w:b w:val="0"/>
      <w:bCs w:val="0"/>
      <w:color w:val="auto"/>
      <w:sz w:val="19"/>
    </w:rPr>
  </w:style>
  <w:style w:type="table" w:customStyle="1" w:styleId="MediumShading1-Accent11">
    <w:name w:val="Medium Shading 1 - Accent 11"/>
    <w:basedOn w:val="TableNormal"/>
    <w:uiPriority w:val="63"/>
    <w:rsid w:val="009E596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
    <w:name w:val="Body"/>
    <w:basedOn w:val="Normal"/>
    <w:link w:val="BodyChar"/>
    <w:qFormat/>
    <w:rsid w:val="006F14CF"/>
    <w:pPr>
      <w:ind w:right="-23"/>
    </w:pPr>
  </w:style>
  <w:style w:type="character" w:customStyle="1" w:styleId="BodyChar">
    <w:name w:val="Body Char"/>
    <w:basedOn w:val="DefaultParagraphFont"/>
    <w:link w:val="Body"/>
    <w:rsid w:val="006F14CF"/>
    <w:rPr>
      <w:lang w:val="en-US" w:eastAsia="en-US" w:bidi="en-US"/>
    </w:rPr>
  </w:style>
  <w:style w:type="paragraph" w:customStyle="1" w:styleId="Default">
    <w:name w:val="Default"/>
    <w:rsid w:val="00C70577"/>
    <w:pPr>
      <w:autoSpaceDE w:val="0"/>
      <w:autoSpaceDN w:val="0"/>
      <w:adjustRightInd w:val="0"/>
    </w:pPr>
    <w:rPr>
      <w:rFonts w:ascii="Times New Roman" w:hAnsi="Times New Roman"/>
      <w:color w:val="000000"/>
      <w:sz w:val="24"/>
      <w:szCs w:val="24"/>
      <w:lang w:val="en-US"/>
    </w:rPr>
  </w:style>
  <w:style w:type="paragraph" w:styleId="NormalIndent">
    <w:name w:val="Normal Indent"/>
    <w:aliases w:val="Standaard inspringen"/>
    <w:basedOn w:val="Normal"/>
    <w:semiHidden/>
    <w:unhideWhenUsed/>
    <w:rsid w:val="00F10D61"/>
    <w:pPr>
      <w:numPr>
        <w:numId w:val="4"/>
      </w:numPr>
    </w:pPr>
    <w:rPr>
      <w:rFonts w:ascii="Times New Roman" w:hAnsi="Times New Roman"/>
      <w:sz w:val="22"/>
    </w:rPr>
  </w:style>
  <w:style w:type="paragraph" w:customStyle="1" w:styleId="BrabantWaterBrieftekst">
    <w:name w:val="Brabant Water Brieftekst"/>
    <w:basedOn w:val="Normal"/>
    <w:rsid w:val="00F10D61"/>
    <w:pPr>
      <w:ind w:left="1134"/>
    </w:pPr>
    <w:rPr>
      <w:rFonts w:ascii="Times New Roman" w:hAnsi="Times New Roman"/>
      <w:sz w:val="22"/>
    </w:rPr>
  </w:style>
  <w:style w:type="character" w:customStyle="1" w:styleId="opsomming1Char">
    <w:name w:val="opsomming 1 Char"/>
    <w:basedOn w:val="DefaultParagraphFont"/>
    <w:link w:val="opsomming1"/>
    <w:locked/>
    <w:rsid w:val="00F10D61"/>
    <w:rPr>
      <w:sz w:val="22"/>
    </w:rPr>
  </w:style>
  <w:style w:type="paragraph" w:customStyle="1" w:styleId="opsomming1">
    <w:name w:val="opsomming 1"/>
    <w:basedOn w:val="Normal"/>
    <w:link w:val="opsomming1Char"/>
    <w:rsid w:val="00F10D61"/>
    <w:pPr>
      <w:numPr>
        <w:numId w:val="5"/>
      </w:numPr>
    </w:pPr>
    <w:rPr>
      <w:sz w:val="22"/>
    </w:rPr>
  </w:style>
  <w:style w:type="paragraph" w:styleId="TableofFigures">
    <w:name w:val="table of figures"/>
    <w:basedOn w:val="Normal"/>
    <w:next w:val="Normal"/>
    <w:uiPriority w:val="99"/>
    <w:unhideWhenUsed/>
    <w:rsid w:val="001F00FA"/>
  </w:style>
  <w:style w:type="paragraph" w:styleId="Revision">
    <w:name w:val="Revision"/>
    <w:hidden/>
    <w:uiPriority w:val="99"/>
    <w:semiHidden/>
    <w:rsid w:val="00582677"/>
    <w:rPr>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84908">
      <w:bodyDiv w:val="1"/>
      <w:marLeft w:val="0"/>
      <w:marRight w:val="0"/>
      <w:marTop w:val="0"/>
      <w:marBottom w:val="0"/>
      <w:divBdr>
        <w:top w:val="none" w:sz="0" w:space="0" w:color="auto"/>
        <w:left w:val="none" w:sz="0" w:space="0" w:color="auto"/>
        <w:bottom w:val="none" w:sz="0" w:space="0" w:color="auto"/>
        <w:right w:val="none" w:sz="0" w:space="0" w:color="auto"/>
      </w:divBdr>
    </w:div>
    <w:div w:id="88933571">
      <w:bodyDiv w:val="1"/>
      <w:marLeft w:val="0"/>
      <w:marRight w:val="0"/>
      <w:marTop w:val="0"/>
      <w:marBottom w:val="0"/>
      <w:divBdr>
        <w:top w:val="none" w:sz="0" w:space="0" w:color="auto"/>
        <w:left w:val="none" w:sz="0" w:space="0" w:color="auto"/>
        <w:bottom w:val="none" w:sz="0" w:space="0" w:color="auto"/>
        <w:right w:val="none" w:sz="0" w:space="0" w:color="auto"/>
      </w:divBdr>
    </w:div>
    <w:div w:id="139537216">
      <w:bodyDiv w:val="1"/>
      <w:marLeft w:val="0"/>
      <w:marRight w:val="0"/>
      <w:marTop w:val="0"/>
      <w:marBottom w:val="0"/>
      <w:divBdr>
        <w:top w:val="none" w:sz="0" w:space="0" w:color="auto"/>
        <w:left w:val="none" w:sz="0" w:space="0" w:color="auto"/>
        <w:bottom w:val="none" w:sz="0" w:space="0" w:color="auto"/>
        <w:right w:val="none" w:sz="0" w:space="0" w:color="auto"/>
      </w:divBdr>
    </w:div>
    <w:div w:id="142744939">
      <w:bodyDiv w:val="1"/>
      <w:marLeft w:val="0"/>
      <w:marRight w:val="0"/>
      <w:marTop w:val="0"/>
      <w:marBottom w:val="0"/>
      <w:divBdr>
        <w:top w:val="none" w:sz="0" w:space="0" w:color="auto"/>
        <w:left w:val="none" w:sz="0" w:space="0" w:color="auto"/>
        <w:bottom w:val="none" w:sz="0" w:space="0" w:color="auto"/>
        <w:right w:val="none" w:sz="0" w:space="0" w:color="auto"/>
      </w:divBdr>
    </w:div>
    <w:div w:id="187718424">
      <w:bodyDiv w:val="1"/>
      <w:marLeft w:val="0"/>
      <w:marRight w:val="0"/>
      <w:marTop w:val="0"/>
      <w:marBottom w:val="0"/>
      <w:divBdr>
        <w:top w:val="none" w:sz="0" w:space="0" w:color="auto"/>
        <w:left w:val="none" w:sz="0" w:space="0" w:color="auto"/>
        <w:bottom w:val="none" w:sz="0" w:space="0" w:color="auto"/>
        <w:right w:val="none" w:sz="0" w:space="0" w:color="auto"/>
      </w:divBdr>
    </w:div>
    <w:div w:id="236745600">
      <w:bodyDiv w:val="1"/>
      <w:marLeft w:val="0"/>
      <w:marRight w:val="0"/>
      <w:marTop w:val="0"/>
      <w:marBottom w:val="0"/>
      <w:divBdr>
        <w:top w:val="none" w:sz="0" w:space="0" w:color="auto"/>
        <w:left w:val="none" w:sz="0" w:space="0" w:color="auto"/>
        <w:bottom w:val="none" w:sz="0" w:space="0" w:color="auto"/>
        <w:right w:val="none" w:sz="0" w:space="0" w:color="auto"/>
      </w:divBdr>
    </w:div>
    <w:div w:id="249505970">
      <w:bodyDiv w:val="1"/>
      <w:marLeft w:val="0"/>
      <w:marRight w:val="0"/>
      <w:marTop w:val="0"/>
      <w:marBottom w:val="0"/>
      <w:divBdr>
        <w:top w:val="none" w:sz="0" w:space="0" w:color="auto"/>
        <w:left w:val="none" w:sz="0" w:space="0" w:color="auto"/>
        <w:bottom w:val="none" w:sz="0" w:space="0" w:color="auto"/>
        <w:right w:val="none" w:sz="0" w:space="0" w:color="auto"/>
      </w:divBdr>
    </w:div>
    <w:div w:id="262685491">
      <w:bodyDiv w:val="1"/>
      <w:marLeft w:val="0"/>
      <w:marRight w:val="0"/>
      <w:marTop w:val="0"/>
      <w:marBottom w:val="0"/>
      <w:divBdr>
        <w:top w:val="none" w:sz="0" w:space="0" w:color="auto"/>
        <w:left w:val="none" w:sz="0" w:space="0" w:color="auto"/>
        <w:bottom w:val="none" w:sz="0" w:space="0" w:color="auto"/>
        <w:right w:val="none" w:sz="0" w:space="0" w:color="auto"/>
      </w:divBdr>
    </w:div>
    <w:div w:id="309214299">
      <w:bodyDiv w:val="1"/>
      <w:marLeft w:val="0"/>
      <w:marRight w:val="0"/>
      <w:marTop w:val="0"/>
      <w:marBottom w:val="0"/>
      <w:divBdr>
        <w:top w:val="none" w:sz="0" w:space="0" w:color="auto"/>
        <w:left w:val="none" w:sz="0" w:space="0" w:color="auto"/>
        <w:bottom w:val="none" w:sz="0" w:space="0" w:color="auto"/>
        <w:right w:val="none" w:sz="0" w:space="0" w:color="auto"/>
      </w:divBdr>
    </w:div>
    <w:div w:id="320886306">
      <w:bodyDiv w:val="1"/>
      <w:marLeft w:val="0"/>
      <w:marRight w:val="0"/>
      <w:marTop w:val="0"/>
      <w:marBottom w:val="0"/>
      <w:divBdr>
        <w:top w:val="none" w:sz="0" w:space="0" w:color="auto"/>
        <w:left w:val="none" w:sz="0" w:space="0" w:color="auto"/>
        <w:bottom w:val="none" w:sz="0" w:space="0" w:color="auto"/>
        <w:right w:val="none" w:sz="0" w:space="0" w:color="auto"/>
      </w:divBdr>
    </w:div>
    <w:div w:id="320887759">
      <w:bodyDiv w:val="1"/>
      <w:marLeft w:val="0"/>
      <w:marRight w:val="0"/>
      <w:marTop w:val="0"/>
      <w:marBottom w:val="0"/>
      <w:divBdr>
        <w:top w:val="none" w:sz="0" w:space="0" w:color="auto"/>
        <w:left w:val="none" w:sz="0" w:space="0" w:color="auto"/>
        <w:bottom w:val="none" w:sz="0" w:space="0" w:color="auto"/>
        <w:right w:val="none" w:sz="0" w:space="0" w:color="auto"/>
      </w:divBdr>
    </w:div>
    <w:div w:id="373046397">
      <w:bodyDiv w:val="1"/>
      <w:marLeft w:val="0"/>
      <w:marRight w:val="0"/>
      <w:marTop w:val="0"/>
      <w:marBottom w:val="0"/>
      <w:divBdr>
        <w:top w:val="none" w:sz="0" w:space="0" w:color="auto"/>
        <w:left w:val="none" w:sz="0" w:space="0" w:color="auto"/>
        <w:bottom w:val="none" w:sz="0" w:space="0" w:color="auto"/>
        <w:right w:val="none" w:sz="0" w:space="0" w:color="auto"/>
      </w:divBdr>
    </w:div>
    <w:div w:id="387460563">
      <w:bodyDiv w:val="1"/>
      <w:marLeft w:val="0"/>
      <w:marRight w:val="0"/>
      <w:marTop w:val="0"/>
      <w:marBottom w:val="0"/>
      <w:divBdr>
        <w:top w:val="none" w:sz="0" w:space="0" w:color="auto"/>
        <w:left w:val="none" w:sz="0" w:space="0" w:color="auto"/>
        <w:bottom w:val="none" w:sz="0" w:space="0" w:color="auto"/>
        <w:right w:val="none" w:sz="0" w:space="0" w:color="auto"/>
      </w:divBdr>
    </w:div>
    <w:div w:id="448008538">
      <w:bodyDiv w:val="1"/>
      <w:marLeft w:val="0"/>
      <w:marRight w:val="0"/>
      <w:marTop w:val="0"/>
      <w:marBottom w:val="0"/>
      <w:divBdr>
        <w:top w:val="none" w:sz="0" w:space="0" w:color="auto"/>
        <w:left w:val="none" w:sz="0" w:space="0" w:color="auto"/>
        <w:bottom w:val="none" w:sz="0" w:space="0" w:color="auto"/>
        <w:right w:val="none" w:sz="0" w:space="0" w:color="auto"/>
      </w:divBdr>
    </w:div>
    <w:div w:id="461385089">
      <w:bodyDiv w:val="1"/>
      <w:marLeft w:val="0"/>
      <w:marRight w:val="0"/>
      <w:marTop w:val="0"/>
      <w:marBottom w:val="0"/>
      <w:divBdr>
        <w:top w:val="none" w:sz="0" w:space="0" w:color="auto"/>
        <w:left w:val="none" w:sz="0" w:space="0" w:color="auto"/>
        <w:bottom w:val="none" w:sz="0" w:space="0" w:color="auto"/>
        <w:right w:val="none" w:sz="0" w:space="0" w:color="auto"/>
      </w:divBdr>
      <w:divsChild>
        <w:div w:id="379324986">
          <w:marLeft w:val="432"/>
          <w:marRight w:val="0"/>
          <w:marTop w:val="115"/>
          <w:marBottom w:val="0"/>
          <w:divBdr>
            <w:top w:val="none" w:sz="0" w:space="0" w:color="auto"/>
            <w:left w:val="none" w:sz="0" w:space="0" w:color="auto"/>
            <w:bottom w:val="none" w:sz="0" w:space="0" w:color="auto"/>
            <w:right w:val="none" w:sz="0" w:space="0" w:color="auto"/>
          </w:divBdr>
        </w:div>
        <w:div w:id="634457275">
          <w:marLeft w:val="1800"/>
          <w:marRight w:val="0"/>
          <w:marTop w:val="96"/>
          <w:marBottom w:val="0"/>
          <w:divBdr>
            <w:top w:val="none" w:sz="0" w:space="0" w:color="auto"/>
            <w:left w:val="none" w:sz="0" w:space="0" w:color="auto"/>
            <w:bottom w:val="none" w:sz="0" w:space="0" w:color="auto"/>
            <w:right w:val="none" w:sz="0" w:space="0" w:color="auto"/>
          </w:divBdr>
        </w:div>
        <w:div w:id="758410996">
          <w:marLeft w:val="1166"/>
          <w:marRight w:val="0"/>
          <w:marTop w:val="106"/>
          <w:marBottom w:val="0"/>
          <w:divBdr>
            <w:top w:val="none" w:sz="0" w:space="0" w:color="auto"/>
            <w:left w:val="none" w:sz="0" w:space="0" w:color="auto"/>
            <w:bottom w:val="none" w:sz="0" w:space="0" w:color="auto"/>
            <w:right w:val="none" w:sz="0" w:space="0" w:color="auto"/>
          </w:divBdr>
        </w:div>
        <w:div w:id="892421915">
          <w:marLeft w:val="1800"/>
          <w:marRight w:val="0"/>
          <w:marTop w:val="96"/>
          <w:marBottom w:val="0"/>
          <w:divBdr>
            <w:top w:val="none" w:sz="0" w:space="0" w:color="auto"/>
            <w:left w:val="none" w:sz="0" w:space="0" w:color="auto"/>
            <w:bottom w:val="none" w:sz="0" w:space="0" w:color="auto"/>
            <w:right w:val="none" w:sz="0" w:space="0" w:color="auto"/>
          </w:divBdr>
        </w:div>
        <w:div w:id="1764689712">
          <w:marLeft w:val="1166"/>
          <w:marRight w:val="0"/>
          <w:marTop w:val="106"/>
          <w:marBottom w:val="0"/>
          <w:divBdr>
            <w:top w:val="none" w:sz="0" w:space="0" w:color="auto"/>
            <w:left w:val="none" w:sz="0" w:space="0" w:color="auto"/>
            <w:bottom w:val="none" w:sz="0" w:space="0" w:color="auto"/>
            <w:right w:val="none" w:sz="0" w:space="0" w:color="auto"/>
          </w:divBdr>
        </w:div>
        <w:div w:id="1776318150">
          <w:marLeft w:val="1166"/>
          <w:marRight w:val="0"/>
          <w:marTop w:val="106"/>
          <w:marBottom w:val="0"/>
          <w:divBdr>
            <w:top w:val="none" w:sz="0" w:space="0" w:color="auto"/>
            <w:left w:val="none" w:sz="0" w:space="0" w:color="auto"/>
            <w:bottom w:val="none" w:sz="0" w:space="0" w:color="auto"/>
            <w:right w:val="none" w:sz="0" w:space="0" w:color="auto"/>
          </w:divBdr>
        </w:div>
        <w:div w:id="1820418686">
          <w:marLeft w:val="1800"/>
          <w:marRight w:val="0"/>
          <w:marTop w:val="96"/>
          <w:marBottom w:val="0"/>
          <w:divBdr>
            <w:top w:val="none" w:sz="0" w:space="0" w:color="auto"/>
            <w:left w:val="none" w:sz="0" w:space="0" w:color="auto"/>
            <w:bottom w:val="none" w:sz="0" w:space="0" w:color="auto"/>
            <w:right w:val="none" w:sz="0" w:space="0" w:color="auto"/>
          </w:divBdr>
        </w:div>
      </w:divsChild>
    </w:div>
    <w:div w:id="483939067">
      <w:bodyDiv w:val="1"/>
      <w:marLeft w:val="0"/>
      <w:marRight w:val="0"/>
      <w:marTop w:val="0"/>
      <w:marBottom w:val="0"/>
      <w:divBdr>
        <w:top w:val="none" w:sz="0" w:space="0" w:color="auto"/>
        <w:left w:val="none" w:sz="0" w:space="0" w:color="auto"/>
        <w:bottom w:val="none" w:sz="0" w:space="0" w:color="auto"/>
        <w:right w:val="none" w:sz="0" w:space="0" w:color="auto"/>
      </w:divBdr>
    </w:div>
    <w:div w:id="489030825">
      <w:bodyDiv w:val="1"/>
      <w:marLeft w:val="0"/>
      <w:marRight w:val="0"/>
      <w:marTop w:val="0"/>
      <w:marBottom w:val="0"/>
      <w:divBdr>
        <w:top w:val="none" w:sz="0" w:space="0" w:color="auto"/>
        <w:left w:val="none" w:sz="0" w:space="0" w:color="auto"/>
        <w:bottom w:val="none" w:sz="0" w:space="0" w:color="auto"/>
        <w:right w:val="none" w:sz="0" w:space="0" w:color="auto"/>
      </w:divBdr>
    </w:div>
    <w:div w:id="529029512">
      <w:bodyDiv w:val="1"/>
      <w:marLeft w:val="0"/>
      <w:marRight w:val="0"/>
      <w:marTop w:val="0"/>
      <w:marBottom w:val="0"/>
      <w:divBdr>
        <w:top w:val="none" w:sz="0" w:space="0" w:color="auto"/>
        <w:left w:val="none" w:sz="0" w:space="0" w:color="auto"/>
        <w:bottom w:val="none" w:sz="0" w:space="0" w:color="auto"/>
        <w:right w:val="none" w:sz="0" w:space="0" w:color="auto"/>
      </w:divBdr>
    </w:div>
    <w:div w:id="537085934">
      <w:bodyDiv w:val="1"/>
      <w:marLeft w:val="0"/>
      <w:marRight w:val="0"/>
      <w:marTop w:val="0"/>
      <w:marBottom w:val="0"/>
      <w:divBdr>
        <w:top w:val="none" w:sz="0" w:space="0" w:color="auto"/>
        <w:left w:val="none" w:sz="0" w:space="0" w:color="auto"/>
        <w:bottom w:val="none" w:sz="0" w:space="0" w:color="auto"/>
        <w:right w:val="none" w:sz="0" w:space="0" w:color="auto"/>
      </w:divBdr>
    </w:div>
    <w:div w:id="545337272">
      <w:bodyDiv w:val="1"/>
      <w:marLeft w:val="0"/>
      <w:marRight w:val="0"/>
      <w:marTop w:val="0"/>
      <w:marBottom w:val="0"/>
      <w:divBdr>
        <w:top w:val="none" w:sz="0" w:space="0" w:color="auto"/>
        <w:left w:val="none" w:sz="0" w:space="0" w:color="auto"/>
        <w:bottom w:val="none" w:sz="0" w:space="0" w:color="auto"/>
        <w:right w:val="none" w:sz="0" w:space="0" w:color="auto"/>
      </w:divBdr>
    </w:div>
    <w:div w:id="547572995">
      <w:bodyDiv w:val="1"/>
      <w:marLeft w:val="0"/>
      <w:marRight w:val="0"/>
      <w:marTop w:val="0"/>
      <w:marBottom w:val="0"/>
      <w:divBdr>
        <w:top w:val="none" w:sz="0" w:space="0" w:color="auto"/>
        <w:left w:val="none" w:sz="0" w:space="0" w:color="auto"/>
        <w:bottom w:val="none" w:sz="0" w:space="0" w:color="auto"/>
        <w:right w:val="none" w:sz="0" w:space="0" w:color="auto"/>
      </w:divBdr>
    </w:div>
    <w:div w:id="562522638">
      <w:bodyDiv w:val="1"/>
      <w:marLeft w:val="0"/>
      <w:marRight w:val="0"/>
      <w:marTop w:val="0"/>
      <w:marBottom w:val="0"/>
      <w:divBdr>
        <w:top w:val="none" w:sz="0" w:space="0" w:color="auto"/>
        <w:left w:val="none" w:sz="0" w:space="0" w:color="auto"/>
        <w:bottom w:val="none" w:sz="0" w:space="0" w:color="auto"/>
        <w:right w:val="none" w:sz="0" w:space="0" w:color="auto"/>
      </w:divBdr>
    </w:div>
    <w:div w:id="571043925">
      <w:bodyDiv w:val="1"/>
      <w:marLeft w:val="0"/>
      <w:marRight w:val="0"/>
      <w:marTop w:val="0"/>
      <w:marBottom w:val="0"/>
      <w:divBdr>
        <w:top w:val="none" w:sz="0" w:space="0" w:color="auto"/>
        <w:left w:val="none" w:sz="0" w:space="0" w:color="auto"/>
        <w:bottom w:val="none" w:sz="0" w:space="0" w:color="auto"/>
        <w:right w:val="none" w:sz="0" w:space="0" w:color="auto"/>
      </w:divBdr>
    </w:div>
    <w:div w:id="594754025">
      <w:bodyDiv w:val="1"/>
      <w:marLeft w:val="0"/>
      <w:marRight w:val="0"/>
      <w:marTop w:val="0"/>
      <w:marBottom w:val="0"/>
      <w:divBdr>
        <w:top w:val="none" w:sz="0" w:space="0" w:color="auto"/>
        <w:left w:val="none" w:sz="0" w:space="0" w:color="auto"/>
        <w:bottom w:val="none" w:sz="0" w:space="0" w:color="auto"/>
        <w:right w:val="none" w:sz="0" w:space="0" w:color="auto"/>
      </w:divBdr>
    </w:div>
    <w:div w:id="670135144">
      <w:bodyDiv w:val="1"/>
      <w:marLeft w:val="0"/>
      <w:marRight w:val="0"/>
      <w:marTop w:val="0"/>
      <w:marBottom w:val="0"/>
      <w:divBdr>
        <w:top w:val="none" w:sz="0" w:space="0" w:color="auto"/>
        <w:left w:val="none" w:sz="0" w:space="0" w:color="auto"/>
        <w:bottom w:val="none" w:sz="0" w:space="0" w:color="auto"/>
        <w:right w:val="none" w:sz="0" w:space="0" w:color="auto"/>
      </w:divBdr>
    </w:div>
    <w:div w:id="671566863">
      <w:bodyDiv w:val="1"/>
      <w:marLeft w:val="0"/>
      <w:marRight w:val="0"/>
      <w:marTop w:val="0"/>
      <w:marBottom w:val="0"/>
      <w:divBdr>
        <w:top w:val="none" w:sz="0" w:space="0" w:color="auto"/>
        <w:left w:val="none" w:sz="0" w:space="0" w:color="auto"/>
        <w:bottom w:val="none" w:sz="0" w:space="0" w:color="auto"/>
        <w:right w:val="none" w:sz="0" w:space="0" w:color="auto"/>
      </w:divBdr>
    </w:div>
    <w:div w:id="682702983">
      <w:bodyDiv w:val="1"/>
      <w:marLeft w:val="0"/>
      <w:marRight w:val="0"/>
      <w:marTop w:val="0"/>
      <w:marBottom w:val="0"/>
      <w:divBdr>
        <w:top w:val="none" w:sz="0" w:space="0" w:color="auto"/>
        <w:left w:val="none" w:sz="0" w:space="0" w:color="auto"/>
        <w:bottom w:val="none" w:sz="0" w:space="0" w:color="auto"/>
        <w:right w:val="none" w:sz="0" w:space="0" w:color="auto"/>
      </w:divBdr>
    </w:div>
    <w:div w:id="683823610">
      <w:bodyDiv w:val="1"/>
      <w:marLeft w:val="0"/>
      <w:marRight w:val="0"/>
      <w:marTop w:val="0"/>
      <w:marBottom w:val="0"/>
      <w:divBdr>
        <w:top w:val="none" w:sz="0" w:space="0" w:color="auto"/>
        <w:left w:val="none" w:sz="0" w:space="0" w:color="auto"/>
        <w:bottom w:val="none" w:sz="0" w:space="0" w:color="auto"/>
        <w:right w:val="none" w:sz="0" w:space="0" w:color="auto"/>
      </w:divBdr>
    </w:div>
    <w:div w:id="702826428">
      <w:bodyDiv w:val="1"/>
      <w:marLeft w:val="0"/>
      <w:marRight w:val="0"/>
      <w:marTop w:val="0"/>
      <w:marBottom w:val="0"/>
      <w:divBdr>
        <w:top w:val="none" w:sz="0" w:space="0" w:color="auto"/>
        <w:left w:val="none" w:sz="0" w:space="0" w:color="auto"/>
        <w:bottom w:val="none" w:sz="0" w:space="0" w:color="auto"/>
        <w:right w:val="none" w:sz="0" w:space="0" w:color="auto"/>
      </w:divBdr>
    </w:div>
    <w:div w:id="740519320">
      <w:bodyDiv w:val="1"/>
      <w:marLeft w:val="0"/>
      <w:marRight w:val="0"/>
      <w:marTop w:val="0"/>
      <w:marBottom w:val="0"/>
      <w:divBdr>
        <w:top w:val="none" w:sz="0" w:space="0" w:color="auto"/>
        <w:left w:val="none" w:sz="0" w:space="0" w:color="auto"/>
        <w:bottom w:val="none" w:sz="0" w:space="0" w:color="auto"/>
        <w:right w:val="none" w:sz="0" w:space="0" w:color="auto"/>
      </w:divBdr>
    </w:div>
    <w:div w:id="756099587">
      <w:bodyDiv w:val="1"/>
      <w:marLeft w:val="0"/>
      <w:marRight w:val="0"/>
      <w:marTop w:val="0"/>
      <w:marBottom w:val="0"/>
      <w:divBdr>
        <w:top w:val="none" w:sz="0" w:space="0" w:color="auto"/>
        <w:left w:val="none" w:sz="0" w:space="0" w:color="auto"/>
        <w:bottom w:val="none" w:sz="0" w:space="0" w:color="auto"/>
        <w:right w:val="none" w:sz="0" w:space="0" w:color="auto"/>
      </w:divBdr>
      <w:divsChild>
        <w:div w:id="96141669">
          <w:marLeft w:val="1166"/>
          <w:marRight w:val="0"/>
          <w:marTop w:val="96"/>
          <w:marBottom w:val="0"/>
          <w:divBdr>
            <w:top w:val="none" w:sz="0" w:space="0" w:color="auto"/>
            <w:left w:val="none" w:sz="0" w:space="0" w:color="auto"/>
            <w:bottom w:val="none" w:sz="0" w:space="0" w:color="auto"/>
            <w:right w:val="none" w:sz="0" w:space="0" w:color="auto"/>
          </w:divBdr>
        </w:div>
        <w:div w:id="201939168">
          <w:marLeft w:val="1166"/>
          <w:marRight w:val="0"/>
          <w:marTop w:val="96"/>
          <w:marBottom w:val="0"/>
          <w:divBdr>
            <w:top w:val="none" w:sz="0" w:space="0" w:color="auto"/>
            <w:left w:val="none" w:sz="0" w:space="0" w:color="auto"/>
            <w:bottom w:val="none" w:sz="0" w:space="0" w:color="auto"/>
            <w:right w:val="none" w:sz="0" w:space="0" w:color="auto"/>
          </w:divBdr>
        </w:div>
        <w:div w:id="559563345">
          <w:marLeft w:val="432"/>
          <w:marRight w:val="0"/>
          <w:marTop w:val="96"/>
          <w:marBottom w:val="0"/>
          <w:divBdr>
            <w:top w:val="none" w:sz="0" w:space="0" w:color="auto"/>
            <w:left w:val="none" w:sz="0" w:space="0" w:color="auto"/>
            <w:bottom w:val="none" w:sz="0" w:space="0" w:color="auto"/>
            <w:right w:val="none" w:sz="0" w:space="0" w:color="auto"/>
          </w:divBdr>
        </w:div>
        <w:div w:id="915280226">
          <w:marLeft w:val="432"/>
          <w:marRight w:val="0"/>
          <w:marTop w:val="96"/>
          <w:marBottom w:val="0"/>
          <w:divBdr>
            <w:top w:val="none" w:sz="0" w:space="0" w:color="auto"/>
            <w:left w:val="none" w:sz="0" w:space="0" w:color="auto"/>
            <w:bottom w:val="none" w:sz="0" w:space="0" w:color="auto"/>
            <w:right w:val="none" w:sz="0" w:space="0" w:color="auto"/>
          </w:divBdr>
        </w:div>
        <w:div w:id="1010261157">
          <w:marLeft w:val="432"/>
          <w:marRight w:val="0"/>
          <w:marTop w:val="96"/>
          <w:marBottom w:val="0"/>
          <w:divBdr>
            <w:top w:val="none" w:sz="0" w:space="0" w:color="auto"/>
            <w:left w:val="none" w:sz="0" w:space="0" w:color="auto"/>
            <w:bottom w:val="none" w:sz="0" w:space="0" w:color="auto"/>
            <w:right w:val="none" w:sz="0" w:space="0" w:color="auto"/>
          </w:divBdr>
        </w:div>
        <w:div w:id="1069497125">
          <w:marLeft w:val="432"/>
          <w:marRight w:val="0"/>
          <w:marTop w:val="96"/>
          <w:marBottom w:val="0"/>
          <w:divBdr>
            <w:top w:val="none" w:sz="0" w:space="0" w:color="auto"/>
            <w:left w:val="none" w:sz="0" w:space="0" w:color="auto"/>
            <w:bottom w:val="none" w:sz="0" w:space="0" w:color="auto"/>
            <w:right w:val="none" w:sz="0" w:space="0" w:color="auto"/>
          </w:divBdr>
        </w:div>
        <w:div w:id="1233810403">
          <w:marLeft w:val="1166"/>
          <w:marRight w:val="0"/>
          <w:marTop w:val="96"/>
          <w:marBottom w:val="0"/>
          <w:divBdr>
            <w:top w:val="none" w:sz="0" w:space="0" w:color="auto"/>
            <w:left w:val="none" w:sz="0" w:space="0" w:color="auto"/>
            <w:bottom w:val="none" w:sz="0" w:space="0" w:color="auto"/>
            <w:right w:val="none" w:sz="0" w:space="0" w:color="auto"/>
          </w:divBdr>
        </w:div>
        <w:div w:id="1360550349">
          <w:marLeft w:val="432"/>
          <w:marRight w:val="0"/>
          <w:marTop w:val="96"/>
          <w:marBottom w:val="0"/>
          <w:divBdr>
            <w:top w:val="none" w:sz="0" w:space="0" w:color="auto"/>
            <w:left w:val="none" w:sz="0" w:space="0" w:color="auto"/>
            <w:bottom w:val="none" w:sz="0" w:space="0" w:color="auto"/>
            <w:right w:val="none" w:sz="0" w:space="0" w:color="auto"/>
          </w:divBdr>
        </w:div>
        <w:div w:id="2002654171">
          <w:marLeft w:val="1166"/>
          <w:marRight w:val="0"/>
          <w:marTop w:val="96"/>
          <w:marBottom w:val="0"/>
          <w:divBdr>
            <w:top w:val="none" w:sz="0" w:space="0" w:color="auto"/>
            <w:left w:val="none" w:sz="0" w:space="0" w:color="auto"/>
            <w:bottom w:val="none" w:sz="0" w:space="0" w:color="auto"/>
            <w:right w:val="none" w:sz="0" w:space="0" w:color="auto"/>
          </w:divBdr>
        </w:div>
        <w:div w:id="2092307389">
          <w:marLeft w:val="432"/>
          <w:marRight w:val="0"/>
          <w:marTop w:val="96"/>
          <w:marBottom w:val="0"/>
          <w:divBdr>
            <w:top w:val="none" w:sz="0" w:space="0" w:color="auto"/>
            <w:left w:val="none" w:sz="0" w:space="0" w:color="auto"/>
            <w:bottom w:val="none" w:sz="0" w:space="0" w:color="auto"/>
            <w:right w:val="none" w:sz="0" w:space="0" w:color="auto"/>
          </w:divBdr>
        </w:div>
      </w:divsChild>
    </w:div>
    <w:div w:id="759134831">
      <w:bodyDiv w:val="1"/>
      <w:marLeft w:val="0"/>
      <w:marRight w:val="0"/>
      <w:marTop w:val="0"/>
      <w:marBottom w:val="0"/>
      <w:divBdr>
        <w:top w:val="none" w:sz="0" w:space="0" w:color="auto"/>
        <w:left w:val="none" w:sz="0" w:space="0" w:color="auto"/>
        <w:bottom w:val="none" w:sz="0" w:space="0" w:color="auto"/>
        <w:right w:val="none" w:sz="0" w:space="0" w:color="auto"/>
      </w:divBdr>
    </w:div>
    <w:div w:id="759179338">
      <w:bodyDiv w:val="1"/>
      <w:marLeft w:val="0"/>
      <w:marRight w:val="0"/>
      <w:marTop w:val="0"/>
      <w:marBottom w:val="0"/>
      <w:divBdr>
        <w:top w:val="none" w:sz="0" w:space="0" w:color="auto"/>
        <w:left w:val="none" w:sz="0" w:space="0" w:color="auto"/>
        <w:bottom w:val="none" w:sz="0" w:space="0" w:color="auto"/>
        <w:right w:val="none" w:sz="0" w:space="0" w:color="auto"/>
      </w:divBdr>
    </w:div>
    <w:div w:id="782043886">
      <w:bodyDiv w:val="1"/>
      <w:marLeft w:val="0"/>
      <w:marRight w:val="0"/>
      <w:marTop w:val="0"/>
      <w:marBottom w:val="0"/>
      <w:divBdr>
        <w:top w:val="none" w:sz="0" w:space="0" w:color="auto"/>
        <w:left w:val="none" w:sz="0" w:space="0" w:color="auto"/>
        <w:bottom w:val="none" w:sz="0" w:space="0" w:color="auto"/>
        <w:right w:val="none" w:sz="0" w:space="0" w:color="auto"/>
      </w:divBdr>
      <w:divsChild>
        <w:div w:id="528376009">
          <w:marLeft w:val="432"/>
          <w:marRight w:val="0"/>
          <w:marTop w:val="115"/>
          <w:marBottom w:val="0"/>
          <w:divBdr>
            <w:top w:val="none" w:sz="0" w:space="0" w:color="auto"/>
            <w:left w:val="none" w:sz="0" w:space="0" w:color="auto"/>
            <w:bottom w:val="none" w:sz="0" w:space="0" w:color="auto"/>
            <w:right w:val="none" w:sz="0" w:space="0" w:color="auto"/>
          </w:divBdr>
        </w:div>
        <w:div w:id="637422505">
          <w:marLeft w:val="1800"/>
          <w:marRight w:val="0"/>
          <w:marTop w:val="96"/>
          <w:marBottom w:val="0"/>
          <w:divBdr>
            <w:top w:val="none" w:sz="0" w:space="0" w:color="auto"/>
            <w:left w:val="none" w:sz="0" w:space="0" w:color="auto"/>
            <w:bottom w:val="none" w:sz="0" w:space="0" w:color="auto"/>
            <w:right w:val="none" w:sz="0" w:space="0" w:color="auto"/>
          </w:divBdr>
        </w:div>
        <w:div w:id="650790182">
          <w:marLeft w:val="1166"/>
          <w:marRight w:val="0"/>
          <w:marTop w:val="106"/>
          <w:marBottom w:val="0"/>
          <w:divBdr>
            <w:top w:val="none" w:sz="0" w:space="0" w:color="auto"/>
            <w:left w:val="none" w:sz="0" w:space="0" w:color="auto"/>
            <w:bottom w:val="none" w:sz="0" w:space="0" w:color="auto"/>
            <w:right w:val="none" w:sz="0" w:space="0" w:color="auto"/>
          </w:divBdr>
        </w:div>
        <w:div w:id="872379341">
          <w:marLeft w:val="1166"/>
          <w:marRight w:val="0"/>
          <w:marTop w:val="106"/>
          <w:marBottom w:val="0"/>
          <w:divBdr>
            <w:top w:val="none" w:sz="0" w:space="0" w:color="auto"/>
            <w:left w:val="none" w:sz="0" w:space="0" w:color="auto"/>
            <w:bottom w:val="none" w:sz="0" w:space="0" w:color="auto"/>
            <w:right w:val="none" w:sz="0" w:space="0" w:color="auto"/>
          </w:divBdr>
        </w:div>
        <w:div w:id="1041789514">
          <w:marLeft w:val="1166"/>
          <w:marRight w:val="0"/>
          <w:marTop w:val="106"/>
          <w:marBottom w:val="0"/>
          <w:divBdr>
            <w:top w:val="none" w:sz="0" w:space="0" w:color="auto"/>
            <w:left w:val="none" w:sz="0" w:space="0" w:color="auto"/>
            <w:bottom w:val="none" w:sz="0" w:space="0" w:color="auto"/>
            <w:right w:val="none" w:sz="0" w:space="0" w:color="auto"/>
          </w:divBdr>
        </w:div>
        <w:div w:id="1327978185">
          <w:marLeft w:val="1166"/>
          <w:marRight w:val="0"/>
          <w:marTop w:val="106"/>
          <w:marBottom w:val="0"/>
          <w:divBdr>
            <w:top w:val="none" w:sz="0" w:space="0" w:color="auto"/>
            <w:left w:val="none" w:sz="0" w:space="0" w:color="auto"/>
            <w:bottom w:val="none" w:sz="0" w:space="0" w:color="auto"/>
            <w:right w:val="none" w:sz="0" w:space="0" w:color="auto"/>
          </w:divBdr>
        </w:div>
        <w:div w:id="1494223915">
          <w:marLeft w:val="1800"/>
          <w:marRight w:val="0"/>
          <w:marTop w:val="96"/>
          <w:marBottom w:val="0"/>
          <w:divBdr>
            <w:top w:val="none" w:sz="0" w:space="0" w:color="auto"/>
            <w:left w:val="none" w:sz="0" w:space="0" w:color="auto"/>
            <w:bottom w:val="none" w:sz="0" w:space="0" w:color="auto"/>
            <w:right w:val="none" w:sz="0" w:space="0" w:color="auto"/>
          </w:divBdr>
        </w:div>
        <w:div w:id="1600336545">
          <w:marLeft w:val="2520"/>
          <w:marRight w:val="0"/>
          <w:marTop w:val="86"/>
          <w:marBottom w:val="0"/>
          <w:divBdr>
            <w:top w:val="none" w:sz="0" w:space="0" w:color="auto"/>
            <w:left w:val="none" w:sz="0" w:space="0" w:color="auto"/>
            <w:bottom w:val="none" w:sz="0" w:space="0" w:color="auto"/>
            <w:right w:val="none" w:sz="0" w:space="0" w:color="auto"/>
          </w:divBdr>
        </w:div>
        <w:div w:id="1653676530">
          <w:marLeft w:val="1166"/>
          <w:marRight w:val="0"/>
          <w:marTop w:val="106"/>
          <w:marBottom w:val="0"/>
          <w:divBdr>
            <w:top w:val="none" w:sz="0" w:space="0" w:color="auto"/>
            <w:left w:val="none" w:sz="0" w:space="0" w:color="auto"/>
            <w:bottom w:val="none" w:sz="0" w:space="0" w:color="auto"/>
            <w:right w:val="none" w:sz="0" w:space="0" w:color="auto"/>
          </w:divBdr>
        </w:div>
        <w:div w:id="1922399499">
          <w:marLeft w:val="1800"/>
          <w:marRight w:val="0"/>
          <w:marTop w:val="96"/>
          <w:marBottom w:val="0"/>
          <w:divBdr>
            <w:top w:val="none" w:sz="0" w:space="0" w:color="auto"/>
            <w:left w:val="none" w:sz="0" w:space="0" w:color="auto"/>
            <w:bottom w:val="none" w:sz="0" w:space="0" w:color="auto"/>
            <w:right w:val="none" w:sz="0" w:space="0" w:color="auto"/>
          </w:divBdr>
        </w:div>
        <w:div w:id="1989941866">
          <w:marLeft w:val="1800"/>
          <w:marRight w:val="0"/>
          <w:marTop w:val="96"/>
          <w:marBottom w:val="0"/>
          <w:divBdr>
            <w:top w:val="none" w:sz="0" w:space="0" w:color="auto"/>
            <w:left w:val="none" w:sz="0" w:space="0" w:color="auto"/>
            <w:bottom w:val="none" w:sz="0" w:space="0" w:color="auto"/>
            <w:right w:val="none" w:sz="0" w:space="0" w:color="auto"/>
          </w:divBdr>
        </w:div>
      </w:divsChild>
    </w:div>
    <w:div w:id="871960820">
      <w:bodyDiv w:val="1"/>
      <w:marLeft w:val="0"/>
      <w:marRight w:val="0"/>
      <w:marTop w:val="0"/>
      <w:marBottom w:val="0"/>
      <w:divBdr>
        <w:top w:val="none" w:sz="0" w:space="0" w:color="auto"/>
        <w:left w:val="none" w:sz="0" w:space="0" w:color="auto"/>
        <w:bottom w:val="none" w:sz="0" w:space="0" w:color="auto"/>
        <w:right w:val="none" w:sz="0" w:space="0" w:color="auto"/>
      </w:divBdr>
    </w:div>
    <w:div w:id="882058365">
      <w:bodyDiv w:val="1"/>
      <w:marLeft w:val="0"/>
      <w:marRight w:val="0"/>
      <w:marTop w:val="0"/>
      <w:marBottom w:val="0"/>
      <w:divBdr>
        <w:top w:val="none" w:sz="0" w:space="0" w:color="auto"/>
        <w:left w:val="none" w:sz="0" w:space="0" w:color="auto"/>
        <w:bottom w:val="none" w:sz="0" w:space="0" w:color="auto"/>
        <w:right w:val="none" w:sz="0" w:space="0" w:color="auto"/>
      </w:divBdr>
    </w:div>
    <w:div w:id="909925230">
      <w:bodyDiv w:val="1"/>
      <w:marLeft w:val="0"/>
      <w:marRight w:val="0"/>
      <w:marTop w:val="0"/>
      <w:marBottom w:val="0"/>
      <w:divBdr>
        <w:top w:val="none" w:sz="0" w:space="0" w:color="auto"/>
        <w:left w:val="none" w:sz="0" w:space="0" w:color="auto"/>
        <w:bottom w:val="none" w:sz="0" w:space="0" w:color="auto"/>
        <w:right w:val="none" w:sz="0" w:space="0" w:color="auto"/>
      </w:divBdr>
    </w:div>
    <w:div w:id="964307437">
      <w:bodyDiv w:val="1"/>
      <w:marLeft w:val="0"/>
      <w:marRight w:val="0"/>
      <w:marTop w:val="0"/>
      <w:marBottom w:val="0"/>
      <w:divBdr>
        <w:top w:val="none" w:sz="0" w:space="0" w:color="auto"/>
        <w:left w:val="none" w:sz="0" w:space="0" w:color="auto"/>
        <w:bottom w:val="none" w:sz="0" w:space="0" w:color="auto"/>
        <w:right w:val="none" w:sz="0" w:space="0" w:color="auto"/>
      </w:divBdr>
    </w:div>
    <w:div w:id="994800791">
      <w:bodyDiv w:val="1"/>
      <w:marLeft w:val="0"/>
      <w:marRight w:val="0"/>
      <w:marTop w:val="0"/>
      <w:marBottom w:val="0"/>
      <w:divBdr>
        <w:top w:val="none" w:sz="0" w:space="0" w:color="auto"/>
        <w:left w:val="none" w:sz="0" w:space="0" w:color="auto"/>
        <w:bottom w:val="none" w:sz="0" w:space="0" w:color="auto"/>
        <w:right w:val="none" w:sz="0" w:space="0" w:color="auto"/>
      </w:divBdr>
      <w:divsChild>
        <w:div w:id="257562725">
          <w:marLeft w:val="1166"/>
          <w:marRight w:val="0"/>
          <w:marTop w:val="106"/>
          <w:marBottom w:val="0"/>
          <w:divBdr>
            <w:top w:val="none" w:sz="0" w:space="0" w:color="auto"/>
            <w:left w:val="none" w:sz="0" w:space="0" w:color="auto"/>
            <w:bottom w:val="none" w:sz="0" w:space="0" w:color="auto"/>
            <w:right w:val="none" w:sz="0" w:space="0" w:color="auto"/>
          </w:divBdr>
        </w:div>
        <w:div w:id="261188051">
          <w:marLeft w:val="1166"/>
          <w:marRight w:val="0"/>
          <w:marTop w:val="106"/>
          <w:marBottom w:val="0"/>
          <w:divBdr>
            <w:top w:val="none" w:sz="0" w:space="0" w:color="auto"/>
            <w:left w:val="none" w:sz="0" w:space="0" w:color="auto"/>
            <w:bottom w:val="none" w:sz="0" w:space="0" w:color="auto"/>
            <w:right w:val="none" w:sz="0" w:space="0" w:color="auto"/>
          </w:divBdr>
        </w:div>
        <w:div w:id="958031446">
          <w:marLeft w:val="432"/>
          <w:marRight w:val="0"/>
          <w:marTop w:val="115"/>
          <w:marBottom w:val="0"/>
          <w:divBdr>
            <w:top w:val="none" w:sz="0" w:space="0" w:color="auto"/>
            <w:left w:val="none" w:sz="0" w:space="0" w:color="auto"/>
            <w:bottom w:val="none" w:sz="0" w:space="0" w:color="auto"/>
            <w:right w:val="none" w:sz="0" w:space="0" w:color="auto"/>
          </w:divBdr>
        </w:div>
        <w:div w:id="1217815347">
          <w:marLeft w:val="1800"/>
          <w:marRight w:val="0"/>
          <w:marTop w:val="96"/>
          <w:marBottom w:val="0"/>
          <w:divBdr>
            <w:top w:val="none" w:sz="0" w:space="0" w:color="auto"/>
            <w:left w:val="none" w:sz="0" w:space="0" w:color="auto"/>
            <w:bottom w:val="none" w:sz="0" w:space="0" w:color="auto"/>
            <w:right w:val="none" w:sz="0" w:space="0" w:color="auto"/>
          </w:divBdr>
        </w:div>
        <w:div w:id="1231846703">
          <w:marLeft w:val="1800"/>
          <w:marRight w:val="0"/>
          <w:marTop w:val="96"/>
          <w:marBottom w:val="0"/>
          <w:divBdr>
            <w:top w:val="none" w:sz="0" w:space="0" w:color="auto"/>
            <w:left w:val="none" w:sz="0" w:space="0" w:color="auto"/>
            <w:bottom w:val="none" w:sz="0" w:space="0" w:color="auto"/>
            <w:right w:val="none" w:sz="0" w:space="0" w:color="auto"/>
          </w:divBdr>
        </w:div>
        <w:div w:id="1885672067">
          <w:marLeft w:val="1800"/>
          <w:marRight w:val="0"/>
          <w:marTop w:val="96"/>
          <w:marBottom w:val="0"/>
          <w:divBdr>
            <w:top w:val="none" w:sz="0" w:space="0" w:color="auto"/>
            <w:left w:val="none" w:sz="0" w:space="0" w:color="auto"/>
            <w:bottom w:val="none" w:sz="0" w:space="0" w:color="auto"/>
            <w:right w:val="none" w:sz="0" w:space="0" w:color="auto"/>
          </w:divBdr>
        </w:div>
        <w:div w:id="2084373136">
          <w:marLeft w:val="1166"/>
          <w:marRight w:val="0"/>
          <w:marTop w:val="106"/>
          <w:marBottom w:val="0"/>
          <w:divBdr>
            <w:top w:val="none" w:sz="0" w:space="0" w:color="auto"/>
            <w:left w:val="none" w:sz="0" w:space="0" w:color="auto"/>
            <w:bottom w:val="none" w:sz="0" w:space="0" w:color="auto"/>
            <w:right w:val="none" w:sz="0" w:space="0" w:color="auto"/>
          </w:divBdr>
        </w:div>
      </w:divsChild>
    </w:div>
    <w:div w:id="1065027732">
      <w:bodyDiv w:val="1"/>
      <w:marLeft w:val="0"/>
      <w:marRight w:val="0"/>
      <w:marTop w:val="0"/>
      <w:marBottom w:val="0"/>
      <w:divBdr>
        <w:top w:val="none" w:sz="0" w:space="0" w:color="auto"/>
        <w:left w:val="none" w:sz="0" w:space="0" w:color="auto"/>
        <w:bottom w:val="none" w:sz="0" w:space="0" w:color="auto"/>
        <w:right w:val="none" w:sz="0" w:space="0" w:color="auto"/>
      </w:divBdr>
    </w:div>
    <w:div w:id="1083991058">
      <w:bodyDiv w:val="1"/>
      <w:marLeft w:val="0"/>
      <w:marRight w:val="0"/>
      <w:marTop w:val="0"/>
      <w:marBottom w:val="0"/>
      <w:divBdr>
        <w:top w:val="none" w:sz="0" w:space="0" w:color="auto"/>
        <w:left w:val="none" w:sz="0" w:space="0" w:color="auto"/>
        <w:bottom w:val="none" w:sz="0" w:space="0" w:color="auto"/>
        <w:right w:val="none" w:sz="0" w:space="0" w:color="auto"/>
      </w:divBdr>
    </w:div>
    <w:div w:id="1084687444">
      <w:bodyDiv w:val="1"/>
      <w:marLeft w:val="0"/>
      <w:marRight w:val="0"/>
      <w:marTop w:val="0"/>
      <w:marBottom w:val="0"/>
      <w:divBdr>
        <w:top w:val="none" w:sz="0" w:space="0" w:color="auto"/>
        <w:left w:val="none" w:sz="0" w:space="0" w:color="auto"/>
        <w:bottom w:val="none" w:sz="0" w:space="0" w:color="auto"/>
        <w:right w:val="none" w:sz="0" w:space="0" w:color="auto"/>
      </w:divBdr>
    </w:div>
    <w:div w:id="1095898857">
      <w:bodyDiv w:val="1"/>
      <w:marLeft w:val="0"/>
      <w:marRight w:val="0"/>
      <w:marTop w:val="0"/>
      <w:marBottom w:val="0"/>
      <w:divBdr>
        <w:top w:val="none" w:sz="0" w:space="0" w:color="auto"/>
        <w:left w:val="none" w:sz="0" w:space="0" w:color="auto"/>
        <w:bottom w:val="none" w:sz="0" w:space="0" w:color="auto"/>
        <w:right w:val="none" w:sz="0" w:space="0" w:color="auto"/>
      </w:divBdr>
      <w:divsChild>
        <w:div w:id="1777283694">
          <w:marLeft w:val="0"/>
          <w:marRight w:val="0"/>
          <w:marTop w:val="0"/>
          <w:marBottom w:val="0"/>
          <w:divBdr>
            <w:top w:val="none" w:sz="0" w:space="0" w:color="auto"/>
            <w:left w:val="none" w:sz="0" w:space="0" w:color="auto"/>
            <w:bottom w:val="none" w:sz="0" w:space="0" w:color="auto"/>
            <w:right w:val="none" w:sz="0" w:space="0" w:color="auto"/>
          </w:divBdr>
          <w:divsChild>
            <w:div w:id="1673529934">
              <w:marLeft w:val="0"/>
              <w:marRight w:val="0"/>
              <w:marTop w:val="0"/>
              <w:marBottom w:val="0"/>
              <w:divBdr>
                <w:top w:val="none" w:sz="0" w:space="0" w:color="auto"/>
                <w:left w:val="none" w:sz="0" w:space="0" w:color="auto"/>
                <w:bottom w:val="none" w:sz="0" w:space="0" w:color="auto"/>
                <w:right w:val="none" w:sz="0" w:space="0" w:color="auto"/>
              </w:divBdr>
              <w:divsChild>
                <w:div w:id="314842370">
                  <w:marLeft w:val="-150"/>
                  <w:marRight w:val="0"/>
                  <w:marTop w:val="0"/>
                  <w:marBottom w:val="0"/>
                  <w:divBdr>
                    <w:top w:val="none" w:sz="0" w:space="0" w:color="auto"/>
                    <w:left w:val="none" w:sz="0" w:space="0" w:color="auto"/>
                    <w:bottom w:val="none" w:sz="0" w:space="0" w:color="auto"/>
                    <w:right w:val="none" w:sz="0" w:space="0" w:color="auto"/>
                  </w:divBdr>
                  <w:divsChild>
                    <w:div w:id="1352880811">
                      <w:marLeft w:val="0"/>
                      <w:marRight w:val="0"/>
                      <w:marTop w:val="0"/>
                      <w:marBottom w:val="900"/>
                      <w:divBdr>
                        <w:top w:val="none" w:sz="0" w:space="0" w:color="auto"/>
                        <w:left w:val="none" w:sz="0" w:space="0" w:color="auto"/>
                        <w:bottom w:val="none" w:sz="0" w:space="0" w:color="auto"/>
                        <w:right w:val="none" w:sz="0" w:space="0" w:color="auto"/>
                      </w:divBdr>
                      <w:divsChild>
                        <w:div w:id="1318877792">
                          <w:marLeft w:val="0"/>
                          <w:marRight w:val="0"/>
                          <w:marTop w:val="0"/>
                          <w:marBottom w:val="0"/>
                          <w:divBdr>
                            <w:top w:val="none" w:sz="0" w:space="0" w:color="auto"/>
                            <w:left w:val="none" w:sz="0" w:space="0" w:color="auto"/>
                            <w:bottom w:val="none" w:sz="0" w:space="0" w:color="auto"/>
                            <w:right w:val="none" w:sz="0" w:space="0" w:color="auto"/>
                          </w:divBdr>
                          <w:divsChild>
                            <w:div w:id="592710275">
                              <w:marLeft w:val="0"/>
                              <w:marRight w:val="0"/>
                              <w:marTop w:val="0"/>
                              <w:marBottom w:val="0"/>
                              <w:divBdr>
                                <w:top w:val="none" w:sz="0" w:space="0" w:color="auto"/>
                                <w:left w:val="none" w:sz="0" w:space="0" w:color="auto"/>
                                <w:bottom w:val="none" w:sz="0" w:space="0" w:color="auto"/>
                                <w:right w:val="none" w:sz="0" w:space="0" w:color="auto"/>
                              </w:divBdr>
                              <w:divsChild>
                                <w:div w:id="578635939">
                                  <w:marLeft w:val="0"/>
                                  <w:marRight w:val="0"/>
                                  <w:marTop w:val="0"/>
                                  <w:marBottom w:val="0"/>
                                  <w:divBdr>
                                    <w:top w:val="none" w:sz="0" w:space="0" w:color="auto"/>
                                    <w:left w:val="none" w:sz="0" w:space="0" w:color="auto"/>
                                    <w:bottom w:val="none" w:sz="0" w:space="0" w:color="auto"/>
                                    <w:right w:val="none" w:sz="0" w:space="0" w:color="auto"/>
                                  </w:divBdr>
                                  <w:divsChild>
                                    <w:div w:id="397166318">
                                      <w:marLeft w:val="0"/>
                                      <w:marRight w:val="0"/>
                                      <w:marTop w:val="0"/>
                                      <w:marBottom w:val="0"/>
                                      <w:divBdr>
                                        <w:top w:val="none" w:sz="0" w:space="0" w:color="auto"/>
                                        <w:left w:val="none" w:sz="0" w:space="0" w:color="auto"/>
                                        <w:bottom w:val="none" w:sz="0" w:space="0" w:color="auto"/>
                                        <w:right w:val="none" w:sz="0" w:space="0" w:color="auto"/>
                                      </w:divBdr>
                                      <w:divsChild>
                                        <w:div w:id="2133859944">
                                          <w:marLeft w:val="0"/>
                                          <w:marRight w:val="0"/>
                                          <w:marTop w:val="0"/>
                                          <w:marBottom w:val="0"/>
                                          <w:divBdr>
                                            <w:top w:val="none" w:sz="0" w:space="0" w:color="auto"/>
                                            <w:left w:val="none" w:sz="0" w:space="0" w:color="auto"/>
                                            <w:bottom w:val="single" w:sz="6" w:space="0" w:color="EEEEEE"/>
                                            <w:right w:val="none" w:sz="0" w:space="0" w:color="auto"/>
                                          </w:divBdr>
                                          <w:divsChild>
                                            <w:div w:id="2050181071">
                                              <w:marLeft w:val="0"/>
                                              <w:marRight w:val="0"/>
                                              <w:marTop w:val="0"/>
                                              <w:marBottom w:val="0"/>
                                              <w:divBdr>
                                                <w:top w:val="none" w:sz="0" w:space="0" w:color="auto"/>
                                                <w:left w:val="none" w:sz="0" w:space="0" w:color="auto"/>
                                                <w:bottom w:val="single" w:sz="6" w:space="15" w:color="CCCCCC"/>
                                                <w:right w:val="none" w:sz="0" w:space="0" w:color="auto"/>
                                              </w:divBdr>
                                              <w:divsChild>
                                                <w:div w:id="97023031">
                                                  <w:marLeft w:val="0"/>
                                                  <w:marRight w:val="0"/>
                                                  <w:marTop w:val="0"/>
                                                  <w:marBottom w:val="0"/>
                                                  <w:divBdr>
                                                    <w:top w:val="none" w:sz="0" w:space="0" w:color="auto"/>
                                                    <w:left w:val="none" w:sz="0" w:space="0" w:color="auto"/>
                                                    <w:bottom w:val="none" w:sz="0" w:space="0" w:color="auto"/>
                                                    <w:right w:val="none" w:sz="0" w:space="0" w:color="auto"/>
                                                  </w:divBdr>
                                                  <w:divsChild>
                                                    <w:div w:id="8027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470518">
      <w:bodyDiv w:val="1"/>
      <w:marLeft w:val="0"/>
      <w:marRight w:val="0"/>
      <w:marTop w:val="0"/>
      <w:marBottom w:val="0"/>
      <w:divBdr>
        <w:top w:val="none" w:sz="0" w:space="0" w:color="auto"/>
        <w:left w:val="none" w:sz="0" w:space="0" w:color="auto"/>
        <w:bottom w:val="none" w:sz="0" w:space="0" w:color="auto"/>
        <w:right w:val="none" w:sz="0" w:space="0" w:color="auto"/>
      </w:divBdr>
    </w:div>
    <w:div w:id="1126702196">
      <w:bodyDiv w:val="1"/>
      <w:marLeft w:val="0"/>
      <w:marRight w:val="0"/>
      <w:marTop w:val="0"/>
      <w:marBottom w:val="0"/>
      <w:divBdr>
        <w:top w:val="none" w:sz="0" w:space="0" w:color="auto"/>
        <w:left w:val="none" w:sz="0" w:space="0" w:color="auto"/>
        <w:bottom w:val="none" w:sz="0" w:space="0" w:color="auto"/>
        <w:right w:val="none" w:sz="0" w:space="0" w:color="auto"/>
      </w:divBdr>
    </w:div>
    <w:div w:id="1126852380">
      <w:bodyDiv w:val="1"/>
      <w:marLeft w:val="0"/>
      <w:marRight w:val="0"/>
      <w:marTop w:val="0"/>
      <w:marBottom w:val="0"/>
      <w:divBdr>
        <w:top w:val="none" w:sz="0" w:space="0" w:color="auto"/>
        <w:left w:val="none" w:sz="0" w:space="0" w:color="auto"/>
        <w:bottom w:val="none" w:sz="0" w:space="0" w:color="auto"/>
        <w:right w:val="none" w:sz="0" w:space="0" w:color="auto"/>
      </w:divBdr>
    </w:div>
    <w:div w:id="1148522796">
      <w:bodyDiv w:val="1"/>
      <w:marLeft w:val="0"/>
      <w:marRight w:val="0"/>
      <w:marTop w:val="0"/>
      <w:marBottom w:val="0"/>
      <w:divBdr>
        <w:top w:val="none" w:sz="0" w:space="0" w:color="auto"/>
        <w:left w:val="none" w:sz="0" w:space="0" w:color="auto"/>
        <w:bottom w:val="none" w:sz="0" w:space="0" w:color="auto"/>
        <w:right w:val="none" w:sz="0" w:space="0" w:color="auto"/>
      </w:divBdr>
    </w:div>
    <w:div w:id="1154756342">
      <w:bodyDiv w:val="1"/>
      <w:marLeft w:val="0"/>
      <w:marRight w:val="0"/>
      <w:marTop w:val="0"/>
      <w:marBottom w:val="0"/>
      <w:divBdr>
        <w:top w:val="none" w:sz="0" w:space="0" w:color="auto"/>
        <w:left w:val="none" w:sz="0" w:space="0" w:color="auto"/>
        <w:bottom w:val="none" w:sz="0" w:space="0" w:color="auto"/>
        <w:right w:val="none" w:sz="0" w:space="0" w:color="auto"/>
      </w:divBdr>
    </w:div>
    <w:div w:id="1173883260">
      <w:bodyDiv w:val="1"/>
      <w:marLeft w:val="0"/>
      <w:marRight w:val="0"/>
      <w:marTop w:val="0"/>
      <w:marBottom w:val="0"/>
      <w:divBdr>
        <w:top w:val="none" w:sz="0" w:space="0" w:color="auto"/>
        <w:left w:val="none" w:sz="0" w:space="0" w:color="auto"/>
        <w:bottom w:val="none" w:sz="0" w:space="0" w:color="auto"/>
        <w:right w:val="none" w:sz="0" w:space="0" w:color="auto"/>
      </w:divBdr>
    </w:div>
    <w:div w:id="1206143659">
      <w:bodyDiv w:val="1"/>
      <w:marLeft w:val="0"/>
      <w:marRight w:val="0"/>
      <w:marTop w:val="0"/>
      <w:marBottom w:val="0"/>
      <w:divBdr>
        <w:top w:val="none" w:sz="0" w:space="0" w:color="auto"/>
        <w:left w:val="none" w:sz="0" w:space="0" w:color="auto"/>
        <w:bottom w:val="none" w:sz="0" w:space="0" w:color="auto"/>
        <w:right w:val="none" w:sz="0" w:space="0" w:color="auto"/>
      </w:divBdr>
    </w:div>
    <w:div w:id="1234975360">
      <w:bodyDiv w:val="1"/>
      <w:marLeft w:val="0"/>
      <w:marRight w:val="0"/>
      <w:marTop w:val="0"/>
      <w:marBottom w:val="0"/>
      <w:divBdr>
        <w:top w:val="none" w:sz="0" w:space="0" w:color="auto"/>
        <w:left w:val="none" w:sz="0" w:space="0" w:color="auto"/>
        <w:bottom w:val="none" w:sz="0" w:space="0" w:color="auto"/>
        <w:right w:val="none" w:sz="0" w:space="0" w:color="auto"/>
      </w:divBdr>
    </w:div>
    <w:div w:id="1274245037">
      <w:bodyDiv w:val="1"/>
      <w:marLeft w:val="0"/>
      <w:marRight w:val="0"/>
      <w:marTop w:val="0"/>
      <w:marBottom w:val="0"/>
      <w:divBdr>
        <w:top w:val="none" w:sz="0" w:space="0" w:color="auto"/>
        <w:left w:val="none" w:sz="0" w:space="0" w:color="auto"/>
        <w:bottom w:val="none" w:sz="0" w:space="0" w:color="auto"/>
        <w:right w:val="none" w:sz="0" w:space="0" w:color="auto"/>
      </w:divBdr>
      <w:divsChild>
        <w:div w:id="129984316">
          <w:marLeft w:val="432"/>
          <w:marRight w:val="0"/>
          <w:marTop w:val="96"/>
          <w:marBottom w:val="0"/>
          <w:divBdr>
            <w:top w:val="none" w:sz="0" w:space="0" w:color="auto"/>
            <w:left w:val="none" w:sz="0" w:space="0" w:color="auto"/>
            <w:bottom w:val="none" w:sz="0" w:space="0" w:color="auto"/>
            <w:right w:val="none" w:sz="0" w:space="0" w:color="auto"/>
          </w:divBdr>
        </w:div>
        <w:div w:id="448084116">
          <w:marLeft w:val="1166"/>
          <w:marRight w:val="0"/>
          <w:marTop w:val="96"/>
          <w:marBottom w:val="0"/>
          <w:divBdr>
            <w:top w:val="none" w:sz="0" w:space="0" w:color="auto"/>
            <w:left w:val="none" w:sz="0" w:space="0" w:color="auto"/>
            <w:bottom w:val="none" w:sz="0" w:space="0" w:color="auto"/>
            <w:right w:val="none" w:sz="0" w:space="0" w:color="auto"/>
          </w:divBdr>
        </w:div>
        <w:div w:id="1281375785">
          <w:marLeft w:val="432"/>
          <w:marRight w:val="0"/>
          <w:marTop w:val="96"/>
          <w:marBottom w:val="0"/>
          <w:divBdr>
            <w:top w:val="none" w:sz="0" w:space="0" w:color="auto"/>
            <w:left w:val="none" w:sz="0" w:space="0" w:color="auto"/>
            <w:bottom w:val="none" w:sz="0" w:space="0" w:color="auto"/>
            <w:right w:val="none" w:sz="0" w:space="0" w:color="auto"/>
          </w:divBdr>
        </w:div>
        <w:div w:id="1333098795">
          <w:marLeft w:val="432"/>
          <w:marRight w:val="0"/>
          <w:marTop w:val="96"/>
          <w:marBottom w:val="0"/>
          <w:divBdr>
            <w:top w:val="none" w:sz="0" w:space="0" w:color="auto"/>
            <w:left w:val="none" w:sz="0" w:space="0" w:color="auto"/>
            <w:bottom w:val="none" w:sz="0" w:space="0" w:color="auto"/>
            <w:right w:val="none" w:sz="0" w:space="0" w:color="auto"/>
          </w:divBdr>
        </w:div>
        <w:div w:id="1544709409">
          <w:marLeft w:val="1166"/>
          <w:marRight w:val="0"/>
          <w:marTop w:val="96"/>
          <w:marBottom w:val="0"/>
          <w:divBdr>
            <w:top w:val="none" w:sz="0" w:space="0" w:color="auto"/>
            <w:left w:val="none" w:sz="0" w:space="0" w:color="auto"/>
            <w:bottom w:val="none" w:sz="0" w:space="0" w:color="auto"/>
            <w:right w:val="none" w:sz="0" w:space="0" w:color="auto"/>
          </w:divBdr>
        </w:div>
        <w:div w:id="1694266547">
          <w:marLeft w:val="432"/>
          <w:marRight w:val="0"/>
          <w:marTop w:val="96"/>
          <w:marBottom w:val="0"/>
          <w:divBdr>
            <w:top w:val="none" w:sz="0" w:space="0" w:color="auto"/>
            <w:left w:val="none" w:sz="0" w:space="0" w:color="auto"/>
            <w:bottom w:val="none" w:sz="0" w:space="0" w:color="auto"/>
            <w:right w:val="none" w:sz="0" w:space="0" w:color="auto"/>
          </w:divBdr>
        </w:div>
        <w:div w:id="1728064591">
          <w:marLeft w:val="432"/>
          <w:marRight w:val="0"/>
          <w:marTop w:val="96"/>
          <w:marBottom w:val="0"/>
          <w:divBdr>
            <w:top w:val="none" w:sz="0" w:space="0" w:color="auto"/>
            <w:left w:val="none" w:sz="0" w:space="0" w:color="auto"/>
            <w:bottom w:val="none" w:sz="0" w:space="0" w:color="auto"/>
            <w:right w:val="none" w:sz="0" w:space="0" w:color="auto"/>
          </w:divBdr>
        </w:div>
        <w:div w:id="1776170580">
          <w:marLeft w:val="432"/>
          <w:marRight w:val="0"/>
          <w:marTop w:val="96"/>
          <w:marBottom w:val="0"/>
          <w:divBdr>
            <w:top w:val="none" w:sz="0" w:space="0" w:color="auto"/>
            <w:left w:val="none" w:sz="0" w:space="0" w:color="auto"/>
            <w:bottom w:val="none" w:sz="0" w:space="0" w:color="auto"/>
            <w:right w:val="none" w:sz="0" w:space="0" w:color="auto"/>
          </w:divBdr>
        </w:div>
      </w:divsChild>
    </w:div>
    <w:div w:id="1292400788">
      <w:bodyDiv w:val="1"/>
      <w:marLeft w:val="0"/>
      <w:marRight w:val="0"/>
      <w:marTop w:val="0"/>
      <w:marBottom w:val="0"/>
      <w:divBdr>
        <w:top w:val="none" w:sz="0" w:space="0" w:color="auto"/>
        <w:left w:val="none" w:sz="0" w:space="0" w:color="auto"/>
        <w:bottom w:val="none" w:sz="0" w:space="0" w:color="auto"/>
        <w:right w:val="none" w:sz="0" w:space="0" w:color="auto"/>
      </w:divBdr>
    </w:div>
    <w:div w:id="1335689881">
      <w:bodyDiv w:val="1"/>
      <w:marLeft w:val="0"/>
      <w:marRight w:val="0"/>
      <w:marTop w:val="0"/>
      <w:marBottom w:val="0"/>
      <w:divBdr>
        <w:top w:val="none" w:sz="0" w:space="0" w:color="auto"/>
        <w:left w:val="none" w:sz="0" w:space="0" w:color="auto"/>
        <w:bottom w:val="none" w:sz="0" w:space="0" w:color="auto"/>
        <w:right w:val="none" w:sz="0" w:space="0" w:color="auto"/>
      </w:divBdr>
    </w:div>
    <w:div w:id="1351293693">
      <w:bodyDiv w:val="1"/>
      <w:marLeft w:val="0"/>
      <w:marRight w:val="0"/>
      <w:marTop w:val="0"/>
      <w:marBottom w:val="0"/>
      <w:divBdr>
        <w:top w:val="none" w:sz="0" w:space="0" w:color="auto"/>
        <w:left w:val="none" w:sz="0" w:space="0" w:color="auto"/>
        <w:bottom w:val="none" w:sz="0" w:space="0" w:color="auto"/>
        <w:right w:val="none" w:sz="0" w:space="0" w:color="auto"/>
      </w:divBdr>
      <w:divsChild>
        <w:div w:id="172845541">
          <w:marLeft w:val="1166"/>
          <w:marRight w:val="0"/>
          <w:marTop w:val="106"/>
          <w:marBottom w:val="0"/>
          <w:divBdr>
            <w:top w:val="none" w:sz="0" w:space="0" w:color="auto"/>
            <w:left w:val="none" w:sz="0" w:space="0" w:color="auto"/>
            <w:bottom w:val="none" w:sz="0" w:space="0" w:color="auto"/>
            <w:right w:val="none" w:sz="0" w:space="0" w:color="auto"/>
          </w:divBdr>
        </w:div>
        <w:div w:id="194584722">
          <w:marLeft w:val="1166"/>
          <w:marRight w:val="0"/>
          <w:marTop w:val="106"/>
          <w:marBottom w:val="0"/>
          <w:divBdr>
            <w:top w:val="none" w:sz="0" w:space="0" w:color="auto"/>
            <w:left w:val="none" w:sz="0" w:space="0" w:color="auto"/>
            <w:bottom w:val="none" w:sz="0" w:space="0" w:color="auto"/>
            <w:right w:val="none" w:sz="0" w:space="0" w:color="auto"/>
          </w:divBdr>
        </w:div>
        <w:div w:id="354694000">
          <w:marLeft w:val="1800"/>
          <w:marRight w:val="0"/>
          <w:marTop w:val="96"/>
          <w:marBottom w:val="0"/>
          <w:divBdr>
            <w:top w:val="none" w:sz="0" w:space="0" w:color="auto"/>
            <w:left w:val="none" w:sz="0" w:space="0" w:color="auto"/>
            <w:bottom w:val="none" w:sz="0" w:space="0" w:color="auto"/>
            <w:right w:val="none" w:sz="0" w:space="0" w:color="auto"/>
          </w:divBdr>
        </w:div>
        <w:div w:id="431974145">
          <w:marLeft w:val="1800"/>
          <w:marRight w:val="0"/>
          <w:marTop w:val="96"/>
          <w:marBottom w:val="0"/>
          <w:divBdr>
            <w:top w:val="none" w:sz="0" w:space="0" w:color="auto"/>
            <w:left w:val="none" w:sz="0" w:space="0" w:color="auto"/>
            <w:bottom w:val="none" w:sz="0" w:space="0" w:color="auto"/>
            <w:right w:val="none" w:sz="0" w:space="0" w:color="auto"/>
          </w:divBdr>
        </w:div>
        <w:div w:id="480734415">
          <w:marLeft w:val="1800"/>
          <w:marRight w:val="0"/>
          <w:marTop w:val="77"/>
          <w:marBottom w:val="0"/>
          <w:divBdr>
            <w:top w:val="none" w:sz="0" w:space="0" w:color="auto"/>
            <w:left w:val="none" w:sz="0" w:space="0" w:color="auto"/>
            <w:bottom w:val="none" w:sz="0" w:space="0" w:color="auto"/>
            <w:right w:val="none" w:sz="0" w:space="0" w:color="auto"/>
          </w:divBdr>
        </w:div>
        <w:div w:id="489365934">
          <w:marLeft w:val="1800"/>
          <w:marRight w:val="0"/>
          <w:marTop w:val="77"/>
          <w:marBottom w:val="0"/>
          <w:divBdr>
            <w:top w:val="none" w:sz="0" w:space="0" w:color="auto"/>
            <w:left w:val="none" w:sz="0" w:space="0" w:color="auto"/>
            <w:bottom w:val="none" w:sz="0" w:space="0" w:color="auto"/>
            <w:right w:val="none" w:sz="0" w:space="0" w:color="auto"/>
          </w:divBdr>
        </w:div>
        <w:div w:id="538669516">
          <w:marLeft w:val="1800"/>
          <w:marRight w:val="0"/>
          <w:marTop w:val="77"/>
          <w:marBottom w:val="0"/>
          <w:divBdr>
            <w:top w:val="none" w:sz="0" w:space="0" w:color="auto"/>
            <w:left w:val="none" w:sz="0" w:space="0" w:color="auto"/>
            <w:bottom w:val="none" w:sz="0" w:space="0" w:color="auto"/>
            <w:right w:val="none" w:sz="0" w:space="0" w:color="auto"/>
          </w:divBdr>
        </w:div>
        <w:div w:id="792554581">
          <w:marLeft w:val="1166"/>
          <w:marRight w:val="0"/>
          <w:marTop w:val="106"/>
          <w:marBottom w:val="0"/>
          <w:divBdr>
            <w:top w:val="none" w:sz="0" w:space="0" w:color="auto"/>
            <w:left w:val="none" w:sz="0" w:space="0" w:color="auto"/>
            <w:bottom w:val="none" w:sz="0" w:space="0" w:color="auto"/>
            <w:right w:val="none" w:sz="0" w:space="0" w:color="auto"/>
          </w:divBdr>
        </w:div>
        <w:div w:id="844638795">
          <w:marLeft w:val="1800"/>
          <w:marRight w:val="0"/>
          <w:marTop w:val="96"/>
          <w:marBottom w:val="0"/>
          <w:divBdr>
            <w:top w:val="none" w:sz="0" w:space="0" w:color="auto"/>
            <w:left w:val="none" w:sz="0" w:space="0" w:color="auto"/>
            <w:bottom w:val="none" w:sz="0" w:space="0" w:color="auto"/>
            <w:right w:val="none" w:sz="0" w:space="0" w:color="auto"/>
          </w:divBdr>
        </w:div>
        <w:div w:id="1216546886">
          <w:marLeft w:val="432"/>
          <w:marRight w:val="0"/>
          <w:marTop w:val="115"/>
          <w:marBottom w:val="0"/>
          <w:divBdr>
            <w:top w:val="none" w:sz="0" w:space="0" w:color="auto"/>
            <w:left w:val="none" w:sz="0" w:space="0" w:color="auto"/>
            <w:bottom w:val="none" w:sz="0" w:space="0" w:color="auto"/>
            <w:right w:val="none" w:sz="0" w:space="0" w:color="auto"/>
          </w:divBdr>
        </w:div>
        <w:div w:id="1707631911">
          <w:marLeft w:val="1166"/>
          <w:marRight w:val="0"/>
          <w:marTop w:val="106"/>
          <w:marBottom w:val="0"/>
          <w:divBdr>
            <w:top w:val="none" w:sz="0" w:space="0" w:color="auto"/>
            <w:left w:val="none" w:sz="0" w:space="0" w:color="auto"/>
            <w:bottom w:val="none" w:sz="0" w:space="0" w:color="auto"/>
            <w:right w:val="none" w:sz="0" w:space="0" w:color="auto"/>
          </w:divBdr>
        </w:div>
        <w:div w:id="1748183367">
          <w:marLeft w:val="1800"/>
          <w:marRight w:val="0"/>
          <w:marTop w:val="77"/>
          <w:marBottom w:val="0"/>
          <w:divBdr>
            <w:top w:val="none" w:sz="0" w:space="0" w:color="auto"/>
            <w:left w:val="none" w:sz="0" w:space="0" w:color="auto"/>
            <w:bottom w:val="none" w:sz="0" w:space="0" w:color="auto"/>
            <w:right w:val="none" w:sz="0" w:space="0" w:color="auto"/>
          </w:divBdr>
        </w:div>
        <w:div w:id="2029677049">
          <w:marLeft w:val="1166"/>
          <w:marRight w:val="0"/>
          <w:marTop w:val="106"/>
          <w:marBottom w:val="0"/>
          <w:divBdr>
            <w:top w:val="none" w:sz="0" w:space="0" w:color="auto"/>
            <w:left w:val="none" w:sz="0" w:space="0" w:color="auto"/>
            <w:bottom w:val="none" w:sz="0" w:space="0" w:color="auto"/>
            <w:right w:val="none" w:sz="0" w:space="0" w:color="auto"/>
          </w:divBdr>
        </w:div>
      </w:divsChild>
    </w:div>
    <w:div w:id="1351755724">
      <w:bodyDiv w:val="1"/>
      <w:marLeft w:val="0"/>
      <w:marRight w:val="0"/>
      <w:marTop w:val="0"/>
      <w:marBottom w:val="0"/>
      <w:divBdr>
        <w:top w:val="none" w:sz="0" w:space="0" w:color="auto"/>
        <w:left w:val="none" w:sz="0" w:space="0" w:color="auto"/>
        <w:bottom w:val="none" w:sz="0" w:space="0" w:color="auto"/>
        <w:right w:val="none" w:sz="0" w:space="0" w:color="auto"/>
      </w:divBdr>
    </w:div>
    <w:div w:id="1407534994">
      <w:bodyDiv w:val="1"/>
      <w:marLeft w:val="0"/>
      <w:marRight w:val="0"/>
      <w:marTop w:val="0"/>
      <w:marBottom w:val="0"/>
      <w:divBdr>
        <w:top w:val="none" w:sz="0" w:space="0" w:color="auto"/>
        <w:left w:val="none" w:sz="0" w:space="0" w:color="auto"/>
        <w:bottom w:val="none" w:sz="0" w:space="0" w:color="auto"/>
        <w:right w:val="none" w:sz="0" w:space="0" w:color="auto"/>
      </w:divBdr>
    </w:div>
    <w:div w:id="1423994398">
      <w:bodyDiv w:val="1"/>
      <w:marLeft w:val="0"/>
      <w:marRight w:val="0"/>
      <w:marTop w:val="0"/>
      <w:marBottom w:val="0"/>
      <w:divBdr>
        <w:top w:val="none" w:sz="0" w:space="0" w:color="auto"/>
        <w:left w:val="none" w:sz="0" w:space="0" w:color="auto"/>
        <w:bottom w:val="none" w:sz="0" w:space="0" w:color="auto"/>
        <w:right w:val="none" w:sz="0" w:space="0" w:color="auto"/>
      </w:divBdr>
    </w:div>
    <w:div w:id="1431586424">
      <w:bodyDiv w:val="1"/>
      <w:marLeft w:val="0"/>
      <w:marRight w:val="0"/>
      <w:marTop w:val="0"/>
      <w:marBottom w:val="0"/>
      <w:divBdr>
        <w:top w:val="none" w:sz="0" w:space="0" w:color="auto"/>
        <w:left w:val="none" w:sz="0" w:space="0" w:color="auto"/>
        <w:bottom w:val="none" w:sz="0" w:space="0" w:color="auto"/>
        <w:right w:val="none" w:sz="0" w:space="0" w:color="auto"/>
      </w:divBdr>
    </w:div>
    <w:div w:id="1457872474">
      <w:bodyDiv w:val="1"/>
      <w:marLeft w:val="0"/>
      <w:marRight w:val="0"/>
      <w:marTop w:val="0"/>
      <w:marBottom w:val="0"/>
      <w:divBdr>
        <w:top w:val="none" w:sz="0" w:space="0" w:color="auto"/>
        <w:left w:val="none" w:sz="0" w:space="0" w:color="auto"/>
        <w:bottom w:val="none" w:sz="0" w:space="0" w:color="auto"/>
        <w:right w:val="none" w:sz="0" w:space="0" w:color="auto"/>
      </w:divBdr>
    </w:div>
    <w:div w:id="1458992527">
      <w:bodyDiv w:val="1"/>
      <w:marLeft w:val="0"/>
      <w:marRight w:val="0"/>
      <w:marTop w:val="0"/>
      <w:marBottom w:val="0"/>
      <w:divBdr>
        <w:top w:val="none" w:sz="0" w:space="0" w:color="auto"/>
        <w:left w:val="none" w:sz="0" w:space="0" w:color="auto"/>
        <w:bottom w:val="none" w:sz="0" w:space="0" w:color="auto"/>
        <w:right w:val="none" w:sz="0" w:space="0" w:color="auto"/>
      </w:divBdr>
    </w:div>
    <w:div w:id="1462990874">
      <w:bodyDiv w:val="1"/>
      <w:marLeft w:val="0"/>
      <w:marRight w:val="0"/>
      <w:marTop w:val="0"/>
      <w:marBottom w:val="0"/>
      <w:divBdr>
        <w:top w:val="none" w:sz="0" w:space="0" w:color="auto"/>
        <w:left w:val="none" w:sz="0" w:space="0" w:color="auto"/>
        <w:bottom w:val="none" w:sz="0" w:space="0" w:color="auto"/>
        <w:right w:val="none" w:sz="0" w:space="0" w:color="auto"/>
      </w:divBdr>
      <w:divsChild>
        <w:div w:id="16350263">
          <w:marLeft w:val="1166"/>
          <w:marRight w:val="0"/>
          <w:marTop w:val="96"/>
          <w:marBottom w:val="0"/>
          <w:divBdr>
            <w:top w:val="none" w:sz="0" w:space="0" w:color="auto"/>
            <w:left w:val="none" w:sz="0" w:space="0" w:color="auto"/>
            <w:bottom w:val="none" w:sz="0" w:space="0" w:color="auto"/>
            <w:right w:val="none" w:sz="0" w:space="0" w:color="auto"/>
          </w:divBdr>
        </w:div>
        <w:div w:id="45031364">
          <w:marLeft w:val="1166"/>
          <w:marRight w:val="0"/>
          <w:marTop w:val="96"/>
          <w:marBottom w:val="0"/>
          <w:divBdr>
            <w:top w:val="none" w:sz="0" w:space="0" w:color="auto"/>
            <w:left w:val="none" w:sz="0" w:space="0" w:color="auto"/>
            <w:bottom w:val="none" w:sz="0" w:space="0" w:color="auto"/>
            <w:right w:val="none" w:sz="0" w:space="0" w:color="auto"/>
          </w:divBdr>
        </w:div>
        <w:div w:id="74061181">
          <w:marLeft w:val="432"/>
          <w:marRight w:val="0"/>
          <w:marTop w:val="96"/>
          <w:marBottom w:val="0"/>
          <w:divBdr>
            <w:top w:val="none" w:sz="0" w:space="0" w:color="auto"/>
            <w:left w:val="none" w:sz="0" w:space="0" w:color="auto"/>
            <w:bottom w:val="none" w:sz="0" w:space="0" w:color="auto"/>
            <w:right w:val="none" w:sz="0" w:space="0" w:color="auto"/>
          </w:divBdr>
        </w:div>
        <w:div w:id="115108091">
          <w:marLeft w:val="432"/>
          <w:marRight w:val="0"/>
          <w:marTop w:val="96"/>
          <w:marBottom w:val="0"/>
          <w:divBdr>
            <w:top w:val="none" w:sz="0" w:space="0" w:color="auto"/>
            <w:left w:val="none" w:sz="0" w:space="0" w:color="auto"/>
            <w:bottom w:val="none" w:sz="0" w:space="0" w:color="auto"/>
            <w:right w:val="none" w:sz="0" w:space="0" w:color="auto"/>
          </w:divBdr>
        </w:div>
        <w:div w:id="737749384">
          <w:marLeft w:val="432"/>
          <w:marRight w:val="0"/>
          <w:marTop w:val="96"/>
          <w:marBottom w:val="0"/>
          <w:divBdr>
            <w:top w:val="none" w:sz="0" w:space="0" w:color="auto"/>
            <w:left w:val="none" w:sz="0" w:space="0" w:color="auto"/>
            <w:bottom w:val="none" w:sz="0" w:space="0" w:color="auto"/>
            <w:right w:val="none" w:sz="0" w:space="0" w:color="auto"/>
          </w:divBdr>
        </w:div>
        <w:div w:id="854734190">
          <w:marLeft w:val="1800"/>
          <w:marRight w:val="0"/>
          <w:marTop w:val="86"/>
          <w:marBottom w:val="0"/>
          <w:divBdr>
            <w:top w:val="none" w:sz="0" w:space="0" w:color="auto"/>
            <w:left w:val="none" w:sz="0" w:space="0" w:color="auto"/>
            <w:bottom w:val="none" w:sz="0" w:space="0" w:color="auto"/>
            <w:right w:val="none" w:sz="0" w:space="0" w:color="auto"/>
          </w:divBdr>
        </w:div>
        <w:div w:id="1108088915">
          <w:marLeft w:val="1166"/>
          <w:marRight w:val="0"/>
          <w:marTop w:val="96"/>
          <w:marBottom w:val="0"/>
          <w:divBdr>
            <w:top w:val="none" w:sz="0" w:space="0" w:color="auto"/>
            <w:left w:val="none" w:sz="0" w:space="0" w:color="auto"/>
            <w:bottom w:val="none" w:sz="0" w:space="0" w:color="auto"/>
            <w:right w:val="none" w:sz="0" w:space="0" w:color="auto"/>
          </w:divBdr>
        </w:div>
        <w:div w:id="1271357555">
          <w:marLeft w:val="1166"/>
          <w:marRight w:val="0"/>
          <w:marTop w:val="96"/>
          <w:marBottom w:val="0"/>
          <w:divBdr>
            <w:top w:val="none" w:sz="0" w:space="0" w:color="auto"/>
            <w:left w:val="none" w:sz="0" w:space="0" w:color="auto"/>
            <w:bottom w:val="none" w:sz="0" w:space="0" w:color="auto"/>
            <w:right w:val="none" w:sz="0" w:space="0" w:color="auto"/>
          </w:divBdr>
        </w:div>
        <w:div w:id="1581718312">
          <w:marLeft w:val="1166"/>
          <w:marRight w:val="0"/>
          <w:marTop w:val="96"/>
          <w:marBottom w:val="0"/>
          <w:divBdr>
            <w:top w:val="none" w:sz="0" w:space="0" w:color="auto"/>
            <w:left w:val="none" w:sz="0" w:space="0" w:color="auto"/>
            <w:bottom w:val="none" w:sz="0" w:space="0" w:color="auto"/>
            <w:right w:val="none" w:sz="0" w:space="0" w:color="auto"/>
          </w:divBdr>
        </w:div>
        <w:div w:id="1858228830">
          <w:marLeft w:val="1166"/>
          <w:marRight w:val="0"/>
          <w:marTop w:val="96"/>
          <w:marBottom w:val="0"/>
          <w:divBdr>
            <w:top w:val="none" w:sz="0" w:space="0" w:color="auto"/>
            <w:left w:val="none" w:sz="0" w:space="0" w:color="auto"/>
            <w:bottom w:val="none" w:sz="0" w:space="0" w:color="auto"/>
            <w:right w:val="none" w:sz="0" w:space="0" w:color="auto"/>
          </w:divBdr>
        </w:div>
      </w:divsChild>
    </w:div>
    <w:div w:id="1510094643">
      <w:bodyDiv w:val="1"/>
      <w:marLeft w:val="0"/>
      <w:marRight w:val="0"/>
      <w:marTop w:val="0"/>
      <w:marBottom w:val="0"/>
      <w:divBdr>
        <w:top w:val="none" w:sz="0" w:space="0" w:color="auto"/>
        <w:left w:val="none" w:sz="0" w:space="0" w:color="auto"/>
        <w:bottom w:val="none" w:sz="0" w:space="0" w:color="auto"/>
        <w:right w:val="none" w:sz="0" w:space="0" w:color="auto"/>
      </w:divBdr>
    </w:div>
    <w:div w:id="1532839465">
      <w:bodyDiv w:val="1"/>
      <w:marLeft w:val="0"/>
      <w:marRight w:val="0"/>
      <w:marTop w:val="0"/>
      <w:marBottom w:val="0"/>
      <w:divBdr>
        <w:top w:val="none" w:sz="0" w:space="0" w:color="auto"/>
        <w:left w:val="none" w:sz="0" w:space="0" w:color="auto"/>
        <w:bottom w:val="none" w:sz="0" w:space="0" w:color="auto"/>
        <w:right w:val="none" w:sz="0" w:space="0" w:color="auto"/>
      </w:divBdr>
    </w:div>
    <w:div w:id="1535651249">
      <w:bodyDiv w:val="1"/>
      <w:marLeft w:val="0"/>
      <w:marRight w:val="0"/>
      <w:marTop w:val="0"/>
      <w:marBottom w:val="0"/>
      <w:divBdr>
        <w:top w:val="none" w:sz="0" w:space="0" w:color="auto"/>
        <w:left w:val="none" w:sz="0" w:space="0" w:color="auto"/>
        <w:bottom w:val="none" w:sz="0" w:space="0" w:color="auto"/>
        <w:right w:val="none" w:sz="0" w:space="0" w:color="auto"/>
      </w:divBdr>
    </w:div>
    <w:div w:id="1538816394">
      <w:bodyDiv w:val="1"/>
      <w:marLeft w:val="0"/>
      <w:marRight w:val="0"/>
      <w:marTop w:val="0"/>
      <w:marBottom w:val="0"/>
      <w:divBdr>
        <w:top w:val="none" w:sz="0" w:space="0" w:color="auto"/>
        <w:left w:val="none" w:sz="0" w:space="0" w:color="auto"/>
        <w:bottom w:val="none" w:sz="0" w:space="0" w:color="auto"/>
        <w:right w:val="none" w:sz="0" w:space="0" w:color="auto"/>
      </w:divBdr>
    </w:div>
    <w:div w:id="1567228485">
      <w:bodyDiv w:val="1"/>
      <w:marLeft w:val="0"/>
      <w:marRight w:val="0"/>
      <w:marTop w:val="0"/>
      <w:marBottom w:val="0"/>
      <w:divBdr>
        <w:top w:val="none" w:sz="0" w:space="0" w:color="auto"/>
        <w:left w:val="none" w:sz="0" w:space="0" w:color="auto"/>
        <w:bottom w:val="none" w:sz="0" w:space="0" w:color="auto"/>
        <w:right w:val="none" w:sz="0" w:space="0" w:color="auto"/>
      </w:divBdr>
    </w:div>
    <w:div w:id="1593007647">
      <w:bodyDiv w:val="1"/>
      <w:marLeft w:val="0"/>
      <w:marRight w:val="0"/>
      <w:marTop w:val="0"/>
      <w:marBottom w:val="0"/>
      <w:divBdr>
        <w:top w:val="none" w:sz="0" w:space="0" w:color="auto"/>
        <w:left w:val="none" w:sz="0" w:space="0" w:color="auto"/>
        <w:bottom w:val="none" w:sz="0" w:space="0" w:color="auto"/>
        <w:right w:val="none" w:sz="0" w:space="0" w:color="auto"/>
      </w:divBdr>
    </w:div>
    <w:div w:id="1641572238">
      <w:bodyDiv w:val="1"/>
      <w:marLeft w:val="0"/>
      <w:marRight w:val="0"/>
      <w:marTop w:val="0"/>
      <w:marBottom w:val="0"/>
      <w:divBdr>
        <w:top w:val="none" w:sz="0" w:space="0" w:color="auto"/>
        <w:left w:val="none" w:sz="0" w:space="0" w:color="auto"/>
        <w:bottom w:val="none" w:sz="0" w:space="0" w:color="auto"/>
        <w:right w:val="none" w:sz="0" w:space="0" w:color="auto"/>
      </w:divBdr>
    </w:div>
    <w:div w:id="1658655645">
      <w:bodyDiv w:val="1"/>
      <w:marLeft w:val="0"/>
      <w:marRight w:val="0"/>
      <w:marTop w:val="0"/>
      <w:marBottom w:val="0"/>
      <w:divBdr>
        <w:top w:val="none" w:sz="0" w:space="0" w:color="auto"/>
        <w:left w:val="none" w:sz="0" w:space="0" w:color="auto"/>
        <w:bottom w:val="none" w:sz="0" w:space="0" w:color="auto"/>
        <w:right w:val="none" w:sz="0" w:space="0" w:color="auto"/>
      </w:divBdr>
    </w:div>
    <w:div w:id="1661999289">
      <w:bodyDiv w:val="1"/>
      <w:marLeft w:val="0"/>
      <w:marRight w:val="0"/>
      <w:marTop w:val="0"/>
      <w:marBottom w:val="0"/>
      <w:divBdr>
        <w:top w:val="none" w:sz="0" w:space="0" w:color="auto"/>
        <w:left w:val="none" w:sz="0" w:space="0" w:color="auto"/>
        <w:bottom w:val="none" w:sz="0" w:space="0" w:color="auto"/>
        <w:right w:val="none" w:sz="0" w:space="0" w:color="auto"/>
      </w:divBdr>
    </w:div>
    <w:div w:id="1665862238">
      <w:bodyDiv w:val="1"/>
      <w:marLeft w:val="0"/>
      <w:marRight w:val="0"/>
      <w:marTop w:val="0"/>
      <w:marBottom w:val="0"/>
      <w:divBdr>
        <w:top w:val="none" w:sz="0" w:space="0" w:color="auto"/>
        <w:left w:val="none" w:sz="0" w:space="0" w:color="auto"/>
        <w:bottom w:val="none" w:sz="0" w:space="0" w:color="auto"/>
        <w:right w:val="none" w:sz="0" w:space="0" w:color="auto"/>
      </w:divBdr>
    </w:div>
    <w:div w:id="1674146478">
      <w:bodyDiv w:val="1"/>
      <w:marLeft w:val="0"/>
      <w:marRight w:val="0"/>
      <w:marTop w:val="0"/>
      <w:marBottom w:val="0"/>
      <w:divBdr>
        <w:top w:val="none" w:sz="0" w:space="0" w:color="auto"/>
        <w:left w:val="none" w:sz="0" w:space="0" w:color="auto"/>
        <w:bottom w:val="none" w:sz="0" w:space="0" w:color="auto"/>
        <w:right w:val="none" w:sz="0" w:space="0" w:color="auto"/>
      </w:divBdr>
    </w:div>
    <w:div w:id="1681347652">
      <w:bodyDiv w:val="1"/>
      <w:marLeft w:val="0"/>
      <w:marRight w:val="0"/>
      <w:marTop w:val="0"/>
      <w:marBottom w:val="0"/>
      <w:divBdr>
        <w:top w:val="none" w:sz="0" w:space="0" w:color="auto"/>
        <w:left w:val="none" w:sz="0" w:space="0" w:color="auto"/>
        <w:bottom w:val="none" w:sz="0" w:space="0" w:color="auto"/>
        <w:right w:val="none" w:sz="0" w:space="0" w:color="auto"/>
      </w:divBdr>
    </w:div>
    <w:div w:id="1688677827">
      <w:bodyDiv w:val="1"/>
      <w:marLeft w:val="0"/>
      <w:marRight w:val="0"/>
      <w:marTop w:val="0"/>
      <w:marBottom w:val="0"/>
      <w:divBdr>
        <w:top w:val="none" w:sz="0" w:space="0" w:color="auto"/>
        <w:left w:val="none" w:sz="0" w:space="0" w:color="auto"/>
        <w:bottom w:val="none" w:sz="0" w:space="0" w:color="auto"/>
        <w:right w:val="none" w:sz="0" w:space="0" w:color="auto"/>
      </w:divBdr>
    </w:div>
    <w:div w:id="1699355929">
      <w:bodyDiv w:val="1"/>
      <w:marLeft w:val="0"/>
      <w:marRight w:val="0"/>
      <w:marTop w:val="0"/>
      <w:marBottom w:val="0"/>
      <w:divBdr>
        <w:top w:val="none" w:sz="0" w:space="0" w:color="auto"/>
        <w:left w:val="none" w:sz="0" w:space="0" w:color="auto"/>
        <w:bottom w:val="none" w:sz="0" w:space="0" w:color="auto"/>
        <w:right w:val="none" w:sz="0" w:space="0" w:color="auto"/>
      </w:divBdr>
    </w:div>
    <w:div w:id="1751122680">
      <w:bodyDiv w:val="1"/>
      <w:marLeft w:val="0"/>
      <w:marRight w:val="0"/>
      <w:marTop w:val="0"/>
      <w:marBottom w:val="0"/>
      <w:divBdr>
        <w:top w:val="none" w:sz="0" w:space="0" w:color="auto"/>
        <w:left w:val="none" w:sz="0" w:space="0" w:color="auto"/>
        <w:bottom w:val="none" w:sz="0" w:space="0" w:color="auto"/>
        <w:right w:val="none" w:sz="0" w:space="0" w:color="auto"/>
      </w:divBdr>
    </w:div>
    <w:div w:id="1815367643">
      <w:bodyDiv w:val="1"/>
      <w:marLeft w:val="0"/>
      <w:marRight w:val="0"/>
      <w:marTop w:val="0"/>
      <w:marBottom w:val="0"/>
      <w:divBdr>
        <w:top w:val="none" w:sz="0" w:space="0" w:color="auto"/>
        <w:left w:val="none" w:sz="0" w:space="0" w:color="auto"/>
        <w:bottom w:val="none" w:sz="0" w:space="0" w:color="auto"/>
        <w:right w:val="none" w:sz="0" w:space="0" w:color="auto"/>
      </w:divBdr>
    </w:div>
    <w:div w:id="1880969289">
      <w:bodyDiv w:val="1"/>
      <w:marLeft w:val="0"/>
      <w:marRight w:val="0"/>
      <w:marTop w:val="0"/>
      <w:marBottom w:val="0"/>
      <w:divBdr>
        <w:top w:val="none" w:sz="0" w:space="0" w:color="auto"/>
        <w:left w:val="none" w:sz="0" w:space="0" w:color="auto"/>
        <w:bottom w:val="none" w:sz="0" w:space="0" w:color="auto"/>
        <w:right w:val="none" w:sz="0" w:space="0" w:color="auto"/>
      </w:divBdr>
    </w:div>
    <w:div w:id="1994942100">
      <w:bodyDiv w:val="1"/>
      <w:marLeft w:val="0"/>
      <w:marRight w:val="0"/>
      <w:marTop w:val="0"/>
      <w:marBottom w:val="0"/>
      <w:divBdr>
        <w:top w:val="none" w:sz="0" w:space="0" w:color="auto"/>
        <w:left w:val="none" w:sz="0" w:space="0" w:color="auto"/>
        <w:bottom w:val="none" w:sz="0" w:space="0" w:color="auto"/>
        <w:right w:val="none" w:sz="0" w:space="0" w:color="auto"/>
      </w:divBdr>
    </w:div>
    <w:div w:id="1997028786">
      <w:bodyDiv w:val="1"/>
      <w:marLeft w:val="0"/>
      <w:marRight w:val="0"/>
      <w:marTop w:val="0"/>
      <w:marBottom w:val="0"/>
      <w:divBdr>
        <w:top w:val="none" w:sz="0" w:space="0" w:color="auto"/>
        <w:left w:val="none" w:sz="0" w:space="0" w:color="auto"/>
        <w:bottom w:val="none" w:sz="0" w:space="0" w:color="auto"/>
        <w:right w:val="none" w:sz="0" w:space="0" w:color="auto"/>
      </w:divBdr>
    </w:div>
    <w:div w:id="2004970881">
      <w:bodyDiv w:val="1"/>
      <w:marLeft w:val="0"/>
      <w:marRight w:val="0"/>
      <w:marTop w:val="0"/>
      <w:marBottom w:val="0"/>
      <w:divBdr>
        <w:top w:val="none" w:sz="0" w:space="0" w:color="auto"/>
        <w:left w:val="none" w:sz="0" w:space="0" w:color="auto"/>
        <w:bottom w:val="none" w:sz="0" w:space="0" w:color="auto"/>
        <w:right w:val="none" w:sz="0" w:space="0" w:color="auto"/>
      </w:divBdr>
    </w:div>
    <w:div w:id="2046328733">
      <w:bodyDiv w:val="1"/>
      <w:marLeft w:val="0"/>
      <w:marRight w:val="0"/>
      <w:marTop w:val="0"/>
      <w:marBottom w:val="0"/>
      <w:divBdr>
        <w:top w:val="none" w:sz="0" w:space="0" w:color="auto"/>
        <w:left w:val="none" w:sz="0" w:space="0" w:color="auto"/>
        <w:bottom w:val="none" w:sz="0" w:space="0" w:color="auto"/>
        <w:right w:val="none" w:sz="0" w:space="0" w:color="auto"/>
      </w:divBdr>
      <w:divsChild>
        <w:div w:id="43457126">
          <w:marLeft w:val="432"/>
          <w:marRight w:val="0"/>
          <w:marTop w:val="96"/>
          <w:marBottom w:val="0"/>
          <w:divBdr>
            <w:top w:val="none" w:sz="0" w:space="0" w:color="auto"/>
            <w:left w:val="none" w:sz="0" w:space="0" w:color="auto"/>
            <w:bottom w:val="none" w:sz="0" w:space="0" w:color="auto"/>
            <w:right w:val="none" w:sz="0" w:space="0" w:color="auto"/>
          </w:divBdr>
        </w:div>
        <w:div w:id="116217568">
          <w:marLeft w:val="1166"/>
          <w:marRight w:val="0"/>
          <w:marTop w:val="96"/>
          <w:marBottom w:val="0"/>
          <w:divBdr>
            <w:top w:val="none" w:sz="0" w:space="0" w:color="auto"/>
            <w:left w:val="none" w:sz="0" w:space="0" w:color="auto"/>
            <w:bottom w:val="none" w:sz="0" w:space="0" w:color="auto"/>
            <w:right w:val="none" w:sz="0" w:space="0" w:color="auto"/>
          </w:divBdr>
        </w:div>
        <w:div w:id="284971337">
          <w:marLeft w:val="432"/>
          <w:marRight w:val="0"/>
          <w:marTop w:val="96"/>
          <w:marBottom w:val="0"/>
          <w:divBdr>
            <w:top w:val="none" w:sz="0" w:space="0" w:color="auto"/>
            <w:left w:val="none" w:sz="0" w:space="0" w:color="auto"/>
            <w:bottom w:val="none" w:sz="0" w:space="0" w:color="auto"/>
            <w:right w:val="none" w:sz="0" w:space="0" w:color="auto"/>
          </w:divBdr>
        </w:div>
        <w:div w:id="455606460">
          <w:marLeft w:val="1800"/>
          <w:marRight w:val="0"/>
          <w:marTop w:val="86"/>
          <w:marBottom w:val="0"/>
          <w:divBdr>
            <w:top w:val="none" w:sz="0" w:space="0" w:color="auto"/>
            <w:left w:val="none" w:sz="0" w:space="0" w:color="auto"/>
            <w:bottom w:val="none" w:sz="0" w:space="0" w:color="auto"/>
            <w:right w:val="none" w:sz="0" w:space="0" w:color="auto"/>
          </w:divBdr>
        </w:div>
        <w:div w:id="825435773">
          <w:marLeft w:val="1800"/>
          <w:marRight w:val="0"/>
          <w:marTop w:val="86"/>
          <w:marBottom w:val="0"/>
          <w:divBdr>
            <w:top w:val="none" w:sz="0" w:space="0" w:color="auto"/>
            <w:left w:val="none" w:sz="0" w:space="0" w:color="auto"/>
            <w:bottom w:val="none" w:sz="0" w:space="0" w:color="auto"/>
            <w:right w:val="none" w:sz="0" w:space="0" w:color="auto"/>
          </w:divBdr>
        </w:div>
        <w:div w:id="1161240258">
          <w:marLeft w:val="1166"/>
          <w:marRight w:val="0"/>
          <w:marTop w:val="96"/>
          <w:marBottom w:val="0"/>
          <w:divBdr>
            <w:top w:val="none" w:sz="0" w:space="0" w:color="auto"/>
            <w:left w:val="none" w:sz="0" w:space="0" w:color="auto"/>
            <w:bottom w:val="none" w:sz="0" w:space="0" w:color="auto"/>
            <w:right w:val="none" w:sz="0" w:space="0" w:color="auto"/>
          </w:divBdr>
        </w:div>
        <w:div w:id="1739666168">
          <w:marLeft w:val="432"/>
          <w:marRight w:val="0"/>
          <w:marTop w:val="96"/>
          <w:marBottom w:val="0"/>
          <w:divBdr>
            <w:top w:val="none" w:sz="0" w:space="0" w:color="auto"/>
            <w:left w:val="none" w:sz="0" w:space="0" w:color="auto"/>
            <w:bottom w:val="none" w:sz="0" w:space="0" w:color="auto"/>
            <w:right w:val="none" w:sz="0" w:space="0" w:color="auto"/>
          </w:divBdr>
        </w:div>
        <w:div w:id="2038039012">
          <w:marLeft w:val="1166"/>
          <w:marRight w:val="0"/>
          <w:marTop w:val="96"/>
          <w:marBottom w:val="0"/>
          <w:divBdr>
            <w:top w:val="none" w:sz="0" w:space="0" w:color="auto"/>
            <w:left w:val="none" w:sz="0" w:space="0" w:color="auto"/>
            <w:bottom w:val="none" w:sz="0" w:space="0" w:color="auto"/>
            <w:right w:val="none" w:sz="0" w:space="0" w:color="auto"/>
          </w:divBdr>
        </w:div>
        <w:div w:id="2094860630">
          <w:marLeft w:val="1800"/>
          <w:marRight w:val="0"/>
          <w:marTop w:val="86"/>
          <w:marBottom w:val="0"/>
          <w:divBdr>
            <w:top w:val="none" w:sz="0" w:space="0" w:color="auto"/>
            <w:left w:val="none" w:sz="0" w:space="0" w:color="auto"/>
            <w:bottom w:val="none" w:sz="0" w:space="0" w:color="auto"/>
            <w:right w:val="none" w:sz="0" w:space="0" w:color="auto"/>
          </w:divBdr>
        </w:div>
      </w:divsChild>
    </w:div>
    <w:div w:id="2071422996">
      <w:bodyDiv w:val="1"/>
      <w:marLeft w:val="0"/>
      <w:marRight w:val="0"/>
      <w:marTop w:val="0"/>
      <w:marBottom w:val="0"/>
      <w:divBdr>
        <w:top w:val="none" w:sz="0" w:space="0" w:color="auto"/>
        <w:left w:val="none" w:sz="0" w:space="0" w:color="auto"/>
        <w:bottom w:val="none" w:sz="0" w:space="0" w:color="auto"/>
        <w:right w:val="none" w:sz="0" w:space="0" w:color="auto"/>
      </w:divBdr>
    </w:div>
    <w:div w:id="2110737460">
      <w:bodyDiv w:val="1"/>
      <w:marLeft w:val="0"/>
      <w:marRight w:val="0"/>
      <w:marTop w:val="0"/>
      <w:marBottom w:val="0"/>
      <w:divBdr>
        <w:top w:val="none" w:sz="0" w:space="0" w:color="auto"/>
        <w:left w:val="none" w:sz="0" w:space="0" w:color="auto"/>
        <w:bottom w:val="none" w:sz="0" w:space="0" w:color="auto"/>
        <w:right w:val="none" w:sz="0" w:space="0" w:color="auto"/>
      </w:divBdr>
    </w:div>
    <w:div w:id="2114323781">
      <w:bodyDiv w:val="1"/>
      <w:marLeft w:val="0"/>
      <w:marRight w:val="0"/>
      <w:marTop w:val="0"/>
      <w:marBottom w:val="0"/>
      <w:divBdr>
        <w:top w:val="none" w:sz="0" w:space="0" w:color="auto"/>
        <w:left w:val="none" w:sz="0" w:space="0" w:color="auto"/>
        <w:bottom w:val="none" w:sz="0" w:space="0" w:color="auto"/>
        <w:right w:val="none" w:sz="0" w:space="0" w:color="auto"/>
      </w:divBdr>
    </w:div>
    <w:div w:id="2129809610">
      <w:bodyDiv w:val="1"/>
      <w:marLeft w:val="0"/>
      <w:marRight w:val="0"/>
      <w:marTop w:val="0"/>
      <w:marBottom w:val="0"/>
      <w:divBdr>
        <w:top w:val="none" w:sz="0" w:space="0" w:color="auto"/>
        <w:left w:val="none" w:sz="0" w:space="0" w:color="auto"/>
        <w:bottom w:val="none" w:sz="0" w:space="0" w:color="auto"/>
        <w:right w:val="none" w:sz="0" w:space="0" w:color="auto"/>
      </w:divBdr>
    </w:div>
    <w:div w:id="2133162424">
      <w:bodyDiv w:val="1"/>
      <w:marLeft w:val="0"/>
      <w:marRight w:val="0"/>
      <w:marTop w:val="0"/>
      <w:marBottom w:val="0"/>
      <w:divBdr>
        <w:top w:val="none" w:sz="0" w:space="0" w:color="auto"/>
        <w:left w:val="none" w:sz="0" w:space="0" w:color="auto"/>
        <w:bottom w:val="none" w:sz="0" w:space="0" w:color="auto"/>
        <w:right w:val="none" w:sz="0" w:space="0" w:color="auto"/>
      </w:divBdr>
    </w:div>
    <w:div w:id="214233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F2979-4F32-4072-BFC2-01AA0F8E9D2C}">
  <ds:schemaRefs>
    <ds:schemaRef ds:uri="http://schemas.openxmlformats.org/officeDocument/2006/bibliography"/>
  </ds:schemaRefs>
</ds:datastoreItem>
</file>

<file path=customXml/itemProps2.xml><?xml version="1.0" encoding="utf-8"?>
<ds:datastoreItem xmlns:ds="http://schemas.openxmlformats.org/officeDocument/2006/customXml" ds:itemID="{867E4295-578A-4D68-BC44-8C3A21665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621</Words>
  <Characters>3420</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Offerte template</vt:lpstr>
      <vt:lpstr>Project Offerte template</vt:lpstr>
    </vt:vector>
  </TitlesOfParts>
  <Company>Nspyre B.V.</Company>
  <LinksUpToDate>false</LinksUpToDate>
  <CharactersWithSpaces>4033</CharactersWithSpaces>
  <SharedDoc>false</SharedDoc>
  <HLinks>
    <vt:vector size="54" baseType="variant">
      <vt:variant>
        <vt:i4>1048626</vt:i4>
      </vt:variant>
      <vt:variant>
        <vt:i4>50</vt:i4>
      </vt:variant>
      <vt:variant>
        <vt:i4>0</vt:i4>
      </vt:variant>
      <vt:variant>
        <vt:i4>5</vt:i4>
      </vt:variant>
      <vt:variant>
        <vt:lpwstr/>
      </vt:variant>
      <vt:variant>
        <vt:lpwstr>_Toc225230670</vt:lpwstr>
      </vt:variant>
      <vt:variant>
        <vt:i4>1114162</vt:i4>
      </vt:variant>
      <vt:variant>
        <vt:i4>44</vt:i4>
      </vt:variant>
      <vt:variant>
        <vt:i4>0</vt:i4>
      </vt:variant>
      <vt:variant>
        <vt:i4>5</vt:i4>
      </vt:variant>
      <vt:variant>
        <vt:lpwstr/>
      </vt:variant>
      <vt:variant>
        <vt:lpwstr>_Toc225230669</vt:lpwstr>
      </vt:variant>
      <vt:variant>
        <vt:i4>1114162</vt:i4>
      </vt:variant>
      <vt:variant>
        <vt:i4>38</vt:i4>
      </vt:variant>
      <vt:variant>
        <vt:i4>0</vt:i4>
      </vt:variant>
      <vt:variant>
        <vt:i4>5</vt:i4>
      </vt:variant>
      <vt:variant>
        <vt:lpwstr/>
      </vt:variant>
      <vt:variant>
        <vt:lpwstr>_Toc225230668</vt:lpwstr>
      </vt:variant>
      <vt:variant>
        <vt:i4>1114162</vt:i4>
      </vt:variant>
      <vt:variant>
        <vt:i4>32</vt:i4>
      </vt:variant>
      <vt:variant>
        <vt:i4>0</vt:i4>
      </vt:variant>
      <vt:variant>
        <vt:i4>5</vt:i4>
      </vt:variant>
      <vt:variant>
        <vt:lpwstr/>
      </vt:variant>
      <vt:variant>
        <vt:lpwstr>_Toc225230667</vt:lpwstr>
      </vt:variant>
      <vt:variant>
        <vt:i4>1114162</vt:i4>
      </vt:variant>
      <vt:variant>
        <vt:i4>26</vt:i4>
      </vt:variant>
      <vt:variant>
        <vt:i4>0</vt:i4>
      </vt:variant>
      <vt:variant>
        <vt:i4>5</vt:i4>
      </vt:variant>
      <vt:variant>
        <vt:lpwstr/>
      </vt:variant>
      <vt:variant>
        <vt:lpwstr>_Toc225230666</vt:lpwstr>
      </vt:variant>
      <vt:variant>
        <vt:i4>1114162</vt:i4>
      </vt:variant>
      <vt:variant>
        <vt:i4>20</vt:i4>
      </vt:variant>
      <vt:variant>
        <vt:i4>0</vt:i4>
      </vt:variant>
      <vt:variant>
        <vt:i4>5</vt:i4>
      </vt:variant>
      <vt:variant>
        <vt:lpwstr/>
      </vt:variant>
      <vt:variant>
        <vt:lpwstr>_Toc225230665</vt:lpwstr>
      </vt:variant>
      <vt:variant>
        <vt:i4>1114162</vt:i4>
      </vt:variant>
      <vt:variant>
        <vt:i4>14</vt:i4>
      </vt:variant>
      <vt:variant>
        <vt:i4>0</vt:i4>
      </vt:variant>
      <vt:variant>
        <vt:i4>5</vt:i4>
      </vt:variant>
      <vt:variant>
        <vt:lpwstr/>
      </vt:variant>
      <vt:variant>
        <vt:lpwstr>_Toc225230664</vt:lpwstr>
      </vt:variant>
      <vt:variant>
        <vt:i4>1114162</vt:i4>
      </vt:variant>
      <vt:variant>
        <vt:i4>8</vt:i4>
      </vt:variant>
      <vt:variant>
        <vt:i4>0</vt:i4>
      </vt:variant>
      <vt:variant>
        <vt:i4>5</vt:i4>
      </vt:variant>
      <vt:variant>
        <vt:lpwstr/>
      </vt:variant>
      <vt:variant>
        <vt:lpwstr>_Toc225230663</vt:lpwstr>
      </vt:variant>
      <vt:variant>
        <vt:i4>1114162</vt:i4>
      </vt:variant>
      <vt:variant>
        <vt:i4>2</vt:i4>
      </vt:variant>
      <vt:variant>
        <vt:i4>0</vt:i4>
      </vt:variant>
      <vt:variant>
        <vt:i4>5</vt:i4>
      </vt:variant>
      <vt:variant>
        <vt:lpwstr/>
      </vt:variant>
      <vt:variant>
        <vt:lpwstr>_Toc225230662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Offerte template</dc:title>
  <dc:creator>Bart Janisse</dc:creator>
  <cp:lastModifiedBy>patje</cp:lastModifiedBy>
  <cp:revision>3</cp:revision>
  <cp:lastPrinted>2013-12-10T18:43:00Z</cp:lastPrinted>
  <dcterms:created xsi:type="dcterms:W3CDTF">2013-12-16T20:16:00Z</dcterms:created>
  <dcterms:modified xsi:type="dcterms:W3CDTF">2013-12-16T21:02:00Z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korte klantnaam">
    <vt:lpwstr>Brabant Water</vt:lpwstr>
  </property>
  <property fmtid="{D5CDD505-2E9C-101B-9397-08002B2CF9AE}" pid="3" name="$Klantnaam">
    <vt:lpwstr>Brabant water</vt:lpwstr>
  </property>
  <property fmtid="{D5CDD505-2E9C-101B-9397-08002B2CF9AE}" pid="4" name="$Projectomschrijving">
    <vt:lpwstr>Generiek ontwerp prognose besturing</vt:lpwstr>
  </property>
  <property fmtid="{D5CDD505-2E9C-101B-9397-08002B2CF9AE}" pid="5" name="$Projectnummer">
    <vt:lpwstr>113028</vt:lpwstr>
  </property>
  <property fmtid="{D5CDD505-2E9C-101B-9397-08002B2CF9AE}" pid="6" name="_SelectedProjectCombo">
    <vt:lpwstr/>
  </property>
  <property fmtid="{D5CDD505-2E9C-101B-9397-08002B2CF9AE}" pid="7" name="Versienummer">
    <vt:lpwstr>0.11</vt:lpwstr>
  </property>
  <property fmtid="{D5CDD505-2E9C-101B-9397-08002B2CF9AE}" pid="8" name="Datum">
    <vt:lpwstr>2 januari 2012</vt:lpwstr>
  </property>
  <property fmtid="{D5CDD505-2E9C-101B-9397-08002B2CF9AE}" pid="9" name="Status">
    <vt:lpwstr>Concept</vt:lpwstr>
  </property>
  <property fmtid="{D5CDD505-2E9C-101B-9397-08002B2CF9AE}" pid="10" name="$Projectlocatie">
    <vt:lpwstr>Eindhoven</vt:lpwstr>
  </property>
  <property fmtid="{D5CDD505-2E9C-101B-9397-08002B2CF9AE}" pid="11" name="$Klantlocatie">
    <vt:lpwstr>&lt;Klantlocatie&gt;</vt:lpwstr>
  </property>
</Properties>
</file>