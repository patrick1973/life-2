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Geenafstand"/>
      </w:pPr>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elraster"/>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14"/>
      </w:tblGrid>
      <w:tr w:rsidR="003C4CE8" w:rsidRPr="00326E4F" w14:paraId="4127719A" w14:textId="77777777" w:rsidTr="003D5970">
        <w:trPr>
          <w:trHeight w:val="5659"/>
        </w:trPr>
        <w:tc>
          <w:tcPr>
            <w:tcW w:w="3652" w:type="dxa"/>
            <w:vAlign w:val="bottom"/>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Patrick van ieperen</w:t>
                  </w:r>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4E4F1AD9" w:rsidR="003D5970" w:rsidRDefault="0066436D" w:rsidP="002F79F5">
                  <w:pPr>
                    <w:framePr w:hSpace="141" w:wrap="around" w:vAnchor="text" w:hAnchor="margin" w:y="67"/>
                  </w:pPr>
                  <w:r>
                    <w:t>Datum: 20</w:t>
                  </w:r>
                  <w:r w:rsidR="003D5970" w:rsidRPr="00326E4F">
                    <w:t>-01-201</w:t>
                  </w:r>
                  <w:r>
                    <w:t>4</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Geenafstand"/>
              <w:rPr>
                <w:rStyle w:val="Titelvanboek"/>
                <w:rFonts w:ascii="Arial" w:hAnsi="Arial"/>
                <w:b/>
                <w:sz w:val="56"/>
                <w:szCs w:val="56"/>
              </w:rPr>
            </w:pPr>
            <w:r>
              <w:rPr>
                <w:rStyle w:val="Titelvanboek"/>
                <w:rFonts w:ascii="Arial" w:hAnsi="Arial"/>
                <w:b/>
                <w:sz w:val="56"/>
                <w:szCs w:val="56"/>
              </w:rPr>
              <w:t>Fontys Life 2013</w:t>
            </w:r>
            <w:r w:rsidR="009F726C" w:rsidRPr="00326E4F">
              <w:rPr>
                <w:rStyle w:val="Titelvanboek"/>
                <w:rFonts w:ascii="Arial" w:hAnsi="Arial"/>
                <w:b/>
                <w:sz w:val="56"/>
                <w:szCs w:val="56"/>
              </w:rPr>
              <w:t xml:space="preserve"> </w:t>
            </w:r>
          </w:p>
          <w:p w14:paraId="1434C35F" w14:textId="3485CBF6" w:rsidR="003C4CE8" w:rsidRPr="00326E4F" w:rsidRDefault="00194C9B" w:rsidP="002F79F5">
            <w:pPr>
              <w:pStyle w:val="Geenafstand"/>
              <w:rPr>
                <w:color w:val="auto"/>
              </w:rPr>
            </w:pPr>
            <w:r>
              <w:t>Software ontwerp</w:t>
            </w:r>
          </w:p>
          <w:p w14:paraId="4737C257" w14:textId="77777777" w:rsidR="003C4CE8" w:rsidRPr="00326E4F" w:rsidRDefault="003C4CE8" w:rsidP="002F79F5">
            <w:pPr>
              <w:pStyle w:val="Geenafstand"/>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r>
        <w:lastRenderedPageBreak/>
        <w:t>Fontys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elraster"/>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EA36680" w:rsidR="003C4CE8" w:rsidRPr="00326E4F" w:rsidRDefault="000F073A" w:rsidP="002F79F5">
            <w:ins w:id="0" w:author="Bart Janisse" w:date="2013-11-13T20:30:00Z">
              <w:r>
                <w:t>Business case simulatie</w:t>
              </w:r>
            </w:ins>
            <w:del w:id="1"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2"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ins w:id="3" w:author="Bart Janisse" w:date="2013-11-13T20:28:00Z">
              <w:r>
                <w:t>Fontys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221D396D" w:rsidR="003C4CE8" w:rsidRPr="00326E4F" w:rsidRDefault="008B4186" w:rsidP="002F79F5">
            <w:r>
              <w:t>20-01-2014</w:t>
            </w:r>
          </w:p>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ieperen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3902D8EA" w:rsidR="003C4CE8" w:rsidRPr="00326E4F" w:rsidRDefault="006E7B87" w:rsidP="002F79F5">
            <w:r w:rsidRPr="006E7B87">
              <w:t>2213829</w:t>
            </w:r>
            <w:r>
              <w:t xml:space="preserve"> / </w:t>
            </w:r>
            <w:r w:rsidR="008B4186">
              <w:t>2221164</w:t>
            </w:r>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4"/>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4"/>
            <w:r>
              <w:rPr>
                <w:rStyle w:val="Verwijzingopmerking"/>
              </w:rPr>
              <w:commentReference w:id="4"/>
            </w:r>
          </w:p>
          <w:p w14:paraId="60A5087B" w14:textId="3186F978" w:rsidR="006E7B87" w:rsidRPr="00326E4F" w:rsidRDefault="00743B78" w:rsidP="002F79F5">
            <w:hyperlink r:id="rId13" w:history="1">
              <w:r w:rsidR="008B4186" w:rsidRPr="00A02C64">
                <w:rPr>
                  <w:rStyle w:val="Hyperlink"/>
                </w:rPr>
                <w:t>p.vanieperen@fontys.student.nl</w:t>
              </w:r>
            </w:hyperlink>
            <w:r w:rsidR="008B4186">
              <w:t xml:space="preserve"> </w:t>
            </w:r>
          </w:p>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Geenafstand"/>
        <w:jc w:val="center"/>
      </w:pPr>
      <w:r w:rsidRPr="00326E4F">
        <w:lastRenderedPageBreak/>
        <w:t>Inhoudsopgave</w:t>
      </w:r>
    </w:p>
    <w:p w14:paraId="78F69958" w14:textId="77777777" w:rsidR="002229D6" w:rsidRPr="00326E4F" w:rsidRDefault="002229D6" w:rsidP="002F79F5">
      <w:pPr>
        <w:pStyle w:val="Geenafstand"/>
      </w:pPr>
    </w:p>
    <w:p w14:paraId="00DC7269" w14:textId="77777777" w:rsidR="00DA7567" w:rsidRDefault="006E67D4">
      <w:pPr>
        <w:pStyle w:val="Inhopg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8088609" w:history="1">
        <w:r w:rsidR="00DA7567" w:rsidRPr="00F6564D">
          <w:rPr>
            <w:rStyle w:val="Hyperlink"/>
          </w:rPr>
          <w:t>1</w:t>
        </w:r>
        <w:r w:rsidR="00DA7567">
          <w:rPr>
            <w:rFonts w:asciiTheme="minorHAnsi" w:eastAsiaTheme="minorEastAsia" w:hAnsiTheme="minorHAnsi" w:cstheme="minorBidi"/>
            <w:b w:val="0"/>
            <w:color w:val="auto"/>
            <w:sz w:val="22"/>
            <w:szCs w:val="22"/>
          </w:rPr>
          <w:tab/>
        </w:r>
        <w:r w:rsidR="00DA7567" w:rsidRPr="00F6564D">
          <w:rPr>
            <w:rStyle w:val="Hyperlink"/>
          </w:rPr>
          <w:t>Wijzigingshistorie</w:t>
        </w:r>
        <w:r w:rsidR="00DA7567">
          <w:rPr>
            <w:webHidden/>
          </w:rPr>
          <w:tab/>
        </w:r>
        <w:r w:rsidR="00DA7567">
          <w:rPr>
            <w:webHidden/>
          </w:rPr>
          <w:fldChar w:fldCharType="begin"/>
        </w:r>
        <w:r w:rsidR="00DA7567">
          <w:rPr>
            <w:webHidden/>
          </w:rPr>
          <w:instrText xml:space="preserve"> PAGEREF _Toc378088609 \h </w:instrText>
        </w:r>
        <w:r w:rsidR="00DA7567">
          <w:rPr>
            <w:webHidden/>
          </w:rPr>
        </w:r>
        <w:r w:rsidR="00DA7567">
          <w:rPr>
            <w:webHidden/>
          </w:rPr>
          <w:fldChar w:fldCharType="separate"/>
        </w:r>
        <w:r w:rsidR="00DA7567">
          <w:rPr>
            <w:webHidden/>
          </w:rPr>
          <w:t>3</w:t>
        </w:r>
        <w:r w:rsidR="00DA7567">
          <w:rPr>
            <w:webHidden/>
          </w:rPr>
          <w:fldChar w:fldCharType="end"/>
        </w:r>
      </w:hyperlink>
    </w:p>
    <w:p w14:paraId="241DCD42" w14:textId="77777777" w:rsidR="00DA7567" w:rsidRDefault="00DA7567">
      <w:pPr>
        <w:pStyle w:val="Inhopg1"/>
        <w:rPr>
          <w:rFonts w:asciiTheme="minorHAnsi" w:eastAsiaTheme="minorEastAsia" w:hAnsiTheme="minorHAnsi" w:cstheme="minorBidi"/>
          <w:b w:val="0"/>
          <w:color w:val="auto"/>
          <w:sz w:val="22"/>
          <w:szCs w:val="22"/>
        </w:rPr>
      </w:pPr>
      <w:hyperlink w:anchor="_Toc378088610" w:history="1">
        <w:r w:rsidRPr="00F6564D">
          <w:rPr>
            <w:rStyle w:val="Hyperlink"/>
          </w:rPr>
          <w:t>2</w:t>
        </w:r>
        <w:r>
          <w:rPr>
            <w:rFonts w:asciiTheme="minorHAnsi" w:eastAsiaTheme="minorEastAsia" w:hAnsiTheme="minorHAnsi" w:cstheme="minorBidi"/>
            <w:b w:val="0"/>
            <w:color w:val="auto"/>
            <w:sz w:val="22"/>
            <w:szCs w:val="22"/>
          </w:rPr>
          <w:tab/>
        </w:r>
        <w:r w:rsidRPr="00F6564D">
          <w:rPr>
            <w:rStyle w:val="Hyperlink"/>
          </w:rPr>
          <w:t>Inleiding</w:t>
        </w:r>
        <w:r>
          <w:rPr>
            <w:webHidden/>
          </w:rPr>
          <w:tab/>
        </w:r>
        <w:r>
          <w:rPr>
            <w:webHidden/>
          </w:rPr>
          <w:fldChar w:fldCharType="begin"/>
        </w:r>
        <w:r>
          <w:rPr>
            <w:webHidden/>
          </w:rPr>
          <w:instrText xml:space="preserve"> PAGEREF _Toc378088610 \h </w:instrText>
        </w:r>
        <w:r>
          <w:rPr>
            <w:webHidden/>
          </w:rPr>
        </w:r>
        <w:r>
          <w:rPr>
            <w:webHidden/>
          </w:rPr>
          <w:fldChar w:fldCharType="separate"/>
        </w:r>
        <w:r>
          <w:rPr>
            <w:webHidden/>
          </w:rPr>
          <w:t>4</w:t>
        </w:r>
        <w:r>
          <w:rPr>
            <w:webHidden/>
          </w:rPr>
          <w:fldChar w:fldCharType="end"/>
        </w:r>
      </w:hyperlink>
    </w:p>
    <w:p w14:paraId="26582FC6"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11" w:history="1">
        <w:r w:rsidRPr="00F6564D">
          <w:rPr>
            <w:rStyle w:val="Hyperlink"/>
            <w:noProof/>
          </w:rPr>
          <w:t>2.1</w:t>
        </w:r>
        <w:r>
          <w:rPr>
            <w:rFonts w:asciiTheme="minorHAnsi" w:eastAsiaTheme="minorEastAsia" w:hAnsiTheme="minorHAnsi" w:cstheme="minorBidi"/>
            <w:noProof/>
            <w:color w:val="auto"/>
            <w:sz w:val="22"/>
            <w:szCs w:val="22"/>
          </w:rPr>
          <w:tab/>
        </w:r>
        <w:r w:rsidRPr="00F6564D">
          <w:rPr>
            <w:rStyle w:val="Hyperlink"/>
            <w:noProof/>
          </w:rPr>
          <w:t>doel</w:t>
        </w:r>
        <w:r>
          <w:rPr>
            <w:noProof/>
            <w:webHidden/>
          </w:rPr>
          <w:tab/>
        </w:r>
        <w:r>
          <w:rPr>
            <w:noProof/>
            <w:webHidden/>
          </w:rPr>
          <w:fldChar w:fldCharType="begin"/>
        </w:r>
        <w:r>
          <w:rPr>
            <w:noProof/>
            <w:webHidden/>
          </w:rPr>
          <w:instrText xml:space="preserve"> PAGEREF _Toc378088611 \h </w:instrText>
        </w:r>
        <w:r>
          <w:rPr>
            <w:noProof/>
            <w:webHidden/>
          </w:rPr>
        </w:r>
        <w:r>
          <w:rPr>
            <w:noProof/>
            <w:webHidden/>
          </w:rPr>
          <w:fldChar w:fldCharType="separate"/>
        </w:r>
        <w:r>
          <w:rPr>
            <w:noProof/>
            <w:webHidden/>
          </w:rPr>
          <w:t>4</w:t>
        </w:r>
        <w:r>
          <w:rPr>
            <w:noProof/>
            <w:webHidden/>
          </w:rPr>
          <w:fldChar w:fldCharType="end"/>
        </w:r>
      </w:hyperlink>
    </w:p>
    <w:p w14:paraId="202D9942"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12" w:history="1">
        <w:r w:rsidRPr="00F6564D">
          <w:rPr>
            <w:rStyle w:val="Hyperlink"/>
            <w:noProof/>
          </w:rPr>
          <w:t>2.2</w:t>
        </w:r>
        <w:r>
          <w:rPr>
            <w:rFonts w:asciiTheme="minorHAnsi" w:eastAsiaTheme="minorEastAsia" w:hAnsiTheme="minorHAnsi" w:cstheme="minorBidi"/>
            <w:noProof/>
            <w:color w:val="auto"/>
            <w:sz w:val="22"/>
            <w:szCs w:val="22"/>
          </w:rPr>
          <w:tab/>
        </w:r>
        <w:r w:rsidRPr="00F6564D">
          <w:rPr>
            <w:rStyle w:val="Hyperlink"/>
            <w:noProof/>
          </w:rPr>
          <w:t>Definities en afkortingen</w:t>
        </w:r>
        <w:r>
          <w:rPr>
            <w:noProof/>
            <w:webHidden/>
          </w:rPr>
          <w:tab/>
        </w:r>
        <w:r>
          <w:rPr>
            <w:noProof/>
            <w:webHidden/>
          </w:rPr>
          <w:fldChar w:fldCharType="begin"/>
        </w:r>
        <w:r>
          <w:rPr>
            <w:noProof/>
            <w:webHidden/>
          </w:rPr>
          <w:instrText xml:space="preserve"> PAGEREF _Toc378088612 \h </w:instrText>
        </w:r>
        <w:r>
          <w:rPr>
            <w:noProof/>
            <w:webHidden/>
          </w:rPr>
        </w:r>
        <w:r>
          <w:rPr>
            <w:noProof/>
            <w:webHidden/>
          </w:rPr>
          <w:fldChar w:fldCharType="separate"/>
        </w:r>
        <w:r>
          <w:rPr>
            <w:noProof/>
            <w:webHidden/>
          </w:rPr>
          <w:t>4</w:t>
        </w:r>
        <w:r>
          <w:rPr>
            <w:noProof/>
            <w:webHidden/>
          </w:rPr>
          <w:fldChar w:fldCharType="end"/>
        </w:r>
      </w:hyperlink>
    </w:p>
    <w:p w14:paraId="105D3E67" w14:textId="77777777" w:rsidR="00DA7567" w:rsidRDefault="00DA7567">
      <w:pPr>
        <w:pStyle w:val="Inhopg1"/>
        <w:rPr>
          <w:rFonts w:asciiTheme="minorHAnsi" w:eastAsiaTheme="minorEastAsia" w:hAnsiTheme="minorHAnsi" w:cstheme="minorBidi"/>
          <w:b w:val="0"/>
          <w:color w:val="auto"/>
          <w:sz w:val="22"/>
          <w:szCs w:val="22"/>
        </w:rPr>
      </w:pPr>
      <w:hyperlink w:anchor="_Toc378088613" w:history="1">
        <w:r w:rsidRPr="00F6564D">
          <w:rPr>
            <w:rStyle w:val="Hyperlink"/>
          </w:rPr>
          <w:t>3</w:t>
        </w:r>
        <w:r>
          <w:rPr>
            <w:rFonts w:asciiTheme="minorHAnsi" w:eastAsiaTheme="minorEastAsia" w:hAnsiTheme="minorHAnsi" w:cstheme="minorBidi"/>
            <w:b w:val="0"/>
            <w:color w:val="auto"/>
            <w:sz w:val="22"/>
            <w:szCs w:val="22"/>
          </w:rPr>
          <w:tab/>
        </w:r>
        <w:r w:rsidRPr="00F6564D">
          <w:rPr>
            <w:rStyle w:val="Hyperlink"/>
          </w:rPr>
          <w:t>Algemene architectuur</w:t>
        </w:r>
        <w:r>
          <w:rPr>
            <w:webHidden/>
          </w:rPr>
          <w:tab/>
        </w:r>
        <w:r>
          <w:rPr>
            <w:webHidden/>
          </w:rPr>
          <w:fldChar w:fldCharType="begin"/>
        </w:r>
        <w:r>
          <w:rPr>
            <w:webHidden/>
          </w:rPr>
          <w:instrText xml:space="preserve"> PAGEREF _Toc378088613 \h </w:instrText>
        </w:r>
        <w:r>
          <w:rPr>
            <w:webHidden/>
          </w:rPr>
        </w:r>
        <w:r>
          <w:rPr>
            <w:webHidden/>
          </w:rPr>
          <w:fldChar w:fldCharType="separate"/>
        </w:r>
        <w:r>
          <w:rPr>
            <w:webHidden/>
          </w:rPr>
          <w:t>5</w:t>
        </w:r>
        <w:r>
          <w:rPr>
            <w:webHidden/>
          </w:rPr>
          <w:fldChar w:fldCharType="end"/>
        </w:r>
      </w:hyperlink>
    </w:p>
    <w:p w14:paraId="642FA0D6" w14:textId="77777777" w:rsidR="00DA7567" w:rsidRDefault="00DA7567">
      <w:pPr>
        <w:pStyle w:val="Inhopg1"/>
        <w:rPr>
          <w:rFonts w:asciiTheme="minorHAnsi" w:eastAsiaTheme="minorEastAsia" w:hAnsiTheme="minorHAnsi" w:cstheme="minorBidi"/>
          <w:b w:val="0"/>
          <w:color w:val="auto"/>
          <w:sz w:val="22"/>
          <w:szCs w:val="22"/>
        </w:rPr>
      </w:pPr>
      <w:hyperlink w:anchor="_Toc378088614" w:history="1">
        <w:r w:rsidRPr="00F6564D">
          <w:rPr>
            <w:rStyle w:val="Hyperlink"/>
          </w:rPr>
          <w:t>4</w:t>
        </w:r>
        <w:r>
          <w:rPr>
            <w:rFonts w:asciiTheme="minorHAnsi" w:eastAsiaTheme="minorEastAsia" w:hAnsiTheme="minorHAnsi" w:cstheme="minorBidi"/>
            <w:b w:val="0"/>
            <w:color w:val="auto"/>
            <w:sz w:val="22"/>
            <w:szCs w:val="22"/>
          </w:rPr>
          <w:tab/>
        </w:r>
        <w:r w:rsidRPr="00F6564D">
          <w:rPr>
            <w:rStyle w:val="Hyperlink"/>
          </w:rPr>
          <w:t>Gedetailleerde architectuur</w:t>
        </w:r>
        <w:r>
          <w:rPr>
            <w:webHidden/>
          </w:rPr>
          <w:tab/>
        </w:r>
        <w:r>
          <w:rPr>
            <w:webHidden/>
          </w:rPr>
          <w:fldChar w:fldCharType="begin"/>
        </w:r>
        <w:r>
          <w:rPr>
            <w:webHidden/>
          </w:rPr>
          <w:instrText xml:space="preserve"> PAGEREF _Toc378088614 \h </w:instrText>
        </w:r>
        <w:r>
          <w:rPr>
            <w:webHidden/>
          </w:rPr>
        </w:r>
        <w:r>
          <w:rPr>
            <w:webHidden/>
          </w:rPr>
          <w:fldChar w:fldCharType="separate"/>
        </w:r>
        <w:r>
          <w:rPr>
            <w:webHidden/>
          </w:rPr>
          <w:t>6</w:t>
        </w:r>
        <w:r>
          <w:rPr>
            <w:webHidden/>
          </w:rPr>
          <w:fldChar w:fldCharType="end"/>
        </w:r>
      </w:hyperlink>
    </w:p>
    <w:p w14:paraId="123A28C5"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15" w:history="1">
        <w:r w:rsidRPr="00F6564D">
          <w:rPr>
            <w:rStyle w:val="Hyperlink"/>
            <w:noProof/>
          </w:rPr>
          <w:t>4.1</w:t>
        </w:r>
        <w:r>
          <w:rPr>
            <w:rFonts w:asciiTheme="minorHAnsi" w:eastAsiaTheme="minorEastAsia" w:hAnsiTheme="minorHAnsi" w:cstheme="minorBidi"/>
            <w:noProof/>
            <w:color w:val="auto"/>
            <w:sz w:val="22"/>
            <w:szCs w:val="22"/>
          </w:rPr>
          <w:tab/>
        </w:r>
        <w:r w:rsidRPr="00F6564D">
          <w:rPr>
            <w:rStyle w:val="Hyperlink"/>
            <w:noProof/>
          </w:rPr>
          <w:t>Klasse diagram model</w:t>
        </w:r>
        <w:r>
          <w:rPr>
            <w:noProof/>
            <w:webHidden/>
          </w:rPr>
          <w:tab/>
        </w:r>
        <w:r>
          <w:rPr>
            <w:noProof/>
            <w:webHidden/>
          </w:rPr>
          <w:fldChar w:fldCharType="begin"/>
        </w:r>
        <w:r>
          <w:rPr>
            <w:noProof/>
            <w:webHidden/>
          </w:rPr>
          <w:instrText xml:space="preserve"> PAGEREF _Toc378088615 \h </w:instrText>
        </w:r>
        <w:r>
          <w:rPr>
            <w:noProof/>
            <w:webHidden/>
          </w:rPr>
        </w:r>
        <w:r>
          <w:rPr>
            <w:noProof/>
            <w:webHidden/>
          </w:rPr>
          <w:fldChar w:fldCharType="separate"/>
        </w:r>
        <w:r>
          <w:rPr>
            <w:noProof/>
            <w:webHidden/>
          </w:rPr>
          <w:t>6</w:t>
        </w:r>
        <w:r>
          <w:rPr>
            <w:noProof/>
            <w:webHidden/>
          </w:rPr>
          <w:fldChar w:fldCharType="end"/>
        </w:r>
      </w:hyperlink>
    </w:p>
    <w:p w14:paraId="5C3AC277"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16" w:history="1">
        <w:r w:rsidRPr="00F6564D">
          <w:rPr>
            <w:rStyle w:val="Hyperlink"/>
            <w:noProof/>
          </w:rPr>
          <w:t>4.2</w:t>
        </w:r>
        <w:r>
          <w:rPr>
            <w:rFonts w:asciiTheme="minorHAnsi" w:eastAsiaTheme="minorEastAsia" w:hAnsiTheme="minorHAnsi" w:cstheme="minorBidi"/>
            <w:noProof/>
            <w:color w:val="auto"/>
            <w:sz w:val="22"/>
            <w:szCs w:val="22"/>
          </w:rPr>
          <w:tab/>
        </w:r>
        <w:r w:rsidRPr="00F6564D">
          <w:rPr>
            <w:rStyle w:val="Hyperlink"/>
            <w:noProof/>
          </w:rPr>
          <w:t>Klasse diagram Model, View, Controller</w:t>
        </w:r>
        <w:r>
          <w:rPr>
            <w:noProof/>
            <w:webHidden/>
          </w:rPr>
          <w:tab/>
        </w:r>
        <w:r>
          <w:rPr>
            <w:noProof/>
            <w:webHidden/>
          </w:rPr>
          <w:fldChar w:fldCharType="begin"/>
        </w:r>
        <w:r>
          <w:rPr>
            <w:noProof/>
            <w:webHidden/>
          </w:rPr>
          <w:instrText xml:space="preserve"> PAGEREF _Toc378088616 \h </w:instrText>
        </w:r>
        <w:r>
          <w:rPr>
            <w:noProof/>
            <w:webHidden/>
          </w:rPr>
        </w:r>
        <w:r>
          <w:rPr>
            <w:noProof/>
            <w:webHidden/>
          </w:rPr>
          <w:fldChar w:fldCharType="separate"/>
        </w:r>
        <w:r>
          <w:rPr>
            <w:noProof/>
            <w:webHidden/>
          </w:rPr>
          <w:t>7</w:t>
        </w:r>
        <w:r>
          <w:rPr>
            <w:noProof/>
            <w:webHidden/>
          </w:rPr>
          <w:fldChar w:fldCharType="end"/>
        </w:r>
      </w:hyperlink>
    </w:p>
    <w:p w14:paraId="55433236"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17" w:history="1">
        <w:r w:rsidRPr="00F6564D">
          <w:rPr>
            <w:rStyle w:val="Hyperlink"/>
            <w:noProof/>
          </w:rPr>
          <w:t>4.3</w:t>
        </w:r>
        <w:r>
          <w:rPr>
            <w:rFonts w:asciiTheme="minorHAnsi" w:eastAsiaTheme="minorEastAsia" w:hAnsiTheme="minorHAnsi" w:cstheme="minorBidi"/>
            <w:noProof/>
            <w:color w:val="auto"/>
            <w:sz w:val="22"/>
            <w:szCs w:val="22"/>
          </w:rPr>
          <w:tab/>
        </w:r>
        <w:r w:rsidRPr="00F6564D">
          <w:rPr>
            <w:rStyle w:val="Hyperlink"/>
            <w:noProof/>
          </w:rPr>
          <w:t>Sequence diagram simulatiestap</w:t>
        </w:r>
        <w:r>
          <w:rPr>
            <w:noProof/>
            <w:webHidden/>
          </w:rPr>
          <w:tab/>
        </w:r>
        <w:r>
          <w:rPr>
            <w:noProof/>
            <w:webHidden/>
          </w:rPr>
          <w:fldChar w:fldCharType="begin"/>
        </w:r>
        <w:r>
          <w:rPr>
            <w:noProof/>
            <w:webHidden/>
          </w:rPr>
          <w:instrText xml:space="preserve"> PAGEREF _Toc378088617 \h </w:instrText>
        </w:r>
        <w:r>
          <w:rPr>
            <w:noProof/>
            <w:webHidden/>
          </w:rPr>
        </w:r>
        <w:r>
          <w:rPr>
            <w:noProof/>
            <w:webHidden/>
          </w:rPr>
          <w:fldChar w:fldCharType="separate"/>
        </w:r>
        <w:r>
          <w:rPr>
            <w:noProof/>
            <w:webHidden/>
          </w:rPr>
          <w:t>8</w:t>
        </w:r>
        <w:r>
          <w:rPr>
            <w:noProof/>
            <w:webHidden/>
          </w:rPr>
          <w:fldChar w:fldCharType="end"/>
        </w:r>
      </w:hyperlink>
    </w:p>
    <w:p w14:paraId="0DEA1970" w14:textId="77777777" w:rsidR="00DA7567" w:rsidRDefault="00DA7567">
      <w:pPr>
        <w:pStyle w:val="Inhopg1"/>
        <w:rPr>
          <w:rFonts w:asciiTheme="minorHAnsi" w:eastAsiaTheme="minorEastAsia" w:hAnsiTheme="minorHAnsi" w:cstheme="minorBidi"/>
          <w:b w:val="0"/>
          <w:color w:val="auto"/>
          <w:sz w:val="22"/>
          <w:szCs w:val="22"/>
        </w:rPr>
      </w:pPr>
      <w:hyperlink w:anchor="_Toc378088618" w:history="1">
        <w:r w:rsidRPr="00F6564D">
          <w:rPr>
            <w:rStyle w:val="Hyperlink"/>
          </w:rPr>
          <w:t>5</w:t>
        </w:r>
        <w:r>
          <w:rPr>
            <w:rFonts w:asciiTheme="minorHAnsi" w:eastAsiaTheme="minorEastAsia" w:hAnsiTheme="minorHAnsi" w:cstheme="minorBidi"/>
            <w:b w:val="0"/>
            <w:color w:val="auto"/>
            <w:sz w:val="22"/>
            <w:szCs w:val="22"/>
          </w:rPr>
          <w:tab/>
        </w:r>
        <w:r w:rsidRPr="00F6564D">
          <w:rPr>
            <w:rStyle w:val="Hyperlink"/>
          </w:rPr>
          <w:t>Klassen</w:t>
        </w:r>
        <w:r>
          <w:rPr>
            <w:webHidden/>
          </w:rPr>
          <w:tab/>
        </w:r>
        <w:r>
          <w:rPr>
            <w:webHidden/>
          </w:rPr>
          <w:fldChar w:fldCharType="begin"/>
        </w:r>
        <w:r>
          <w:rPr>
            <w:webHidden/>
          </w:rPr>
          <w:instrText xml:space="preserve"> PAGEREF _Toc378088618 \h </w:instrText>
        </w:r>
        <w:r>
          <w:rPr>
            <w:webHidden/>
          </w:rPr>
        </w:r>
        <w:r>
          <w:rPr>
            <w:webHidden/>
          </w:rPr>
          <w:fldChar w:fldCharType="separate"/>
        </w:r>
        <w:r>
          <w:rPr>
            <w:webHidden/>
          </w:rPr>
          <w:t>9</w:t>
        </w:r>
        <w:r>
          <w:rPr>
            <w:webHidden/>
          </w:rPr>
          <w:fldChar w:fldCharType="end"/>
        </w:r>
      </w:hyperlink>
    </w:p>
    <w:p w14:paraId="68DE8CAA"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19" w:history="1">
        <w:r w:rsidRPr="00F6564D">
          <w:rPr>
            <w:rStyle w:val="Hyperlink"/>
            <w:noProof/>
          </w:rPr>
          <w:t>5.1</w:t>
        </w:r>
        <w:r>
          <w:rPr>
            <w:rFonts w:asciiTheme="minorHAnsi" w:eastAsiaTheme="minorEastAsia" w:hAnsiTheme="minorHAnsi" w:cstheme="minorBidi"/>
            <w:noProof/>
            <w:color w:val="auto"/>
            <w:sz w:val="22"/>
            <w:szCs w:val="22"/>
          </w:rPr>
          <w:tab/>
        </w:r>
        <w:r w:rsidRPr="00F6564D">
          <w:rPr>
            <w:rStyle w:val="Hyperlink"/>
            <w:noProof/>
          </w:rPr>
          <w:t>Beest</w:t>
        </w:r>
        <w:r>
          <w:rPr>
            <w:noProof/>
            <w:webHidden/>
          </w:rPr>
          <w:tab/>
        </w:r>
        <w:r>
          <w:rPr>
            <w:noProof/>
            <w:webHidden/>
          </w:rPr>
          <w:fldChar w:fldCharType="begin"/>
        </w:r>
        <w:r>
          <w:rPr>
            <w:noProof/>
            <w:webHidden/>
          </w:rPr>
          <w:instrText xml:space="preserve"> PAGEREF _Toc378088619 \h </w:instrText>
        </w:r>
        <w:r>
          <w:rPr>
            <w:noProof/>
            <w:webHidden/>
          </w:rPr>
        </w:r>
        <w:r>
          <w:rPr>
            <w:noProof/>
            <w:webHidden/>
          </w:rPr>
          <w:fldChar w:fldCharType="separate"/>
        </w:r>
        <w:r>
          <w:rPr>
            <w:noProof/>
            <w:webHidden/>
          </w:rPr>
          <w:t>9</w:t>
        </w:r>
        <w:r>
          <w:rPr>
            <w:noProof/>
            <w:webHidden/>
          </w:rPr>
          <w:fldChar w:fldCharType="end"/>
        </w:r>
      </w:hyperlink>
    </w:p>
    <w:p w14:paraId="3CC751B1"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20" w:history="1">
        <w:r w:rsidRPr="00F6564D">
          <w:rPr>
            <w:rStyle w:val="Hyperlink"/>
            <w:noProof/>
          </w:rPr>
          <w:t>5.2</w:t>
        </w:r>
        <w:r>
          <w:rPr>
            <w:rFonts w:asciiTheme="minorHAnsi" w:eastAsiaTheme="minorEastAsia" w:hAnsiTheme="minorHAnsi" w:cstheme="minorBidi"/>
            <w:noProof/>
            <w:color w:val="auto"/>
            <w:sz w:val="22"/>
            <w:szCs w:val="22"/>
          </w:rPr>
          <w:tab/>
        </w:r>
        <w:r w:rsidRPr="00F6564D">
          <w:rPr>
            <w:rStyle w:val="Hyperlink"/>
            <w:noProof/>
          </w:rPr>
          <w:t>BeestType</w:t>
        </w:r>
        <w:r>
          <w:rPr>
            <w:noProof/>
            <w:webHidden/>
          </w:rPr>
          <w:tab/>
        </w:r>
        <w:r>
          <w:rPr>
            <w:noProof/>
            <w:webHidden/>
          </w:rPr>
          <w:fldChar w:fldCharType="begin"/>
        </w:r>
        <w:r>
          <w:rPr>
            <w:noProof/>
            <w:webHidden/>
          </w:rPr>
          <w:instrText xml:space="preserve"> PAGEREF _Toc378088620 \h </w:instrText>
        </w:r>
        <w:r>
          <w:rPr>
            <w:noProof/>
            <w:webHidden/>
          </w:rPr>
        </w:r>
        <w:r>
          <w:rPr>
            <w:noProof/>
            <w:webHidden/>
          </w:rPr>
          <w:fldChar w:fldCharType="separate"/>
        </w:r>
        <w:r>
          <w:rPr>
            <w:noProof/>
            <w:webHidden/>
          </w:rPr>
          <w:t>11</w:t>
        </w:r>
        <w:r>
          <w:rPr>
            <w:noProof/>
            <w:webHidden/>
          </w:rPr>
          <w:fldChar w:fldCharType="end"/>
        </w:r>
      </w:hyperlink>
    </w:p>
    <w:p w14:paraId="4595B769"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21" w:history="1">
        <w:r w:rsidRPr="00F6564D">
          <w:rPr>
            <w:rStyle w:val="Hyperlink"/>
            <w:noProof/>
          </w:rPr>
          <w:t>5.3</w:t>
        </w:r>
        <w:r>
          <w:rPr>
            <w:rFonts w:asciiTheme="minorHAnsi" w:eastAsiaTheme="minorEastAsia" w:hAnsiTheme="minorHAnsi" w:cstheme="minorBidi"/>
            <w:noProof/>
            <w:color w:val="auto"/>
            <w:sz w:val="22"/>
            <w:szCs w:val="22"/>
          </w:rPr>
          <w:tab/>
        </w:r>
        <w:r w:rsidRPr="00F6564D">
          <w:rPr>
            <w:rStyle w:val="Hyperlink"/>
            <w:noProof/>
          </w:rPr>
          <w:t>Gedrag</w:t>
        </w:r>
        <w:r>
          <w:rPr>
            <w:noProof/>
            <w:webHidden/>
          </w:rPr>
          <w:tab/>
        </w:r>
        <w:r>
          <w:rPr>
            <w:noProof/>
            <w:webHidden/>
          </w:rPr>
          <w:fldChar w:fldCharType="begin"/>
        </w:r>
        <w:r>
          <w:rPr>
            <w:noProof/>
            <w:webHidden/>
          </w:rPr>
          <w:instrText xml:space="preserve"> PAGEREF _Toc378088621 \h </w:instrText>
        </w:r>
        <w:r>
          <w:rPr>
            <w:noProof/>
            <w:webHidden/>
          </w:rPr>
        </w:r>
        <w:r>
          <w:rPr>
            <w:noProof/>
            <w:webHidden/>
          </w:rPr>
          <w:fldChar w:fldCharType="separate"/>
        </w:r>
        <w:r>
          <w:rPr>
            <w:noProof/>
            <w:webHidden/>
          </w:rPr>
          <w:t>12</w:t>
        </w:r>
        <w:r>
          <w:rPr>
            <w:noProof/>
            <w:webHidden/>
          </w:rPr>
          <w:fldChar w:fldCharType="end"/>
        </w:r>
      </w:hyperlink>
    </w:p>
    <w:p w14:paraId="1BAA1542"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22" w:history="1">
        <w:r w:rsidRPr="00F6564D">
          <w:rPr>
            <w:rStyle w:val="Hyperlink"/>
            <w:noProof/>
          </w:rPr>
          <w:t>5.4</w:t>
        </w:r>
        <w:r>
          <w:rPr>
            <w:rFonts w:asciiTheme="minorHAnsi" w:eastAsiaTheme="minorEastAsia" w:hAnsiTheme="minorHAnsi" w:cstheme="minorBidi"/>
            <w:noProof/>
            <w:color w:val="auto"/>
            <w:sz w:val="22"/>
            <w:szCs w:val="22"/>
          </w:rPr>
          <w:tab/>
        </w:r>
        <w:r w:rsidRPr="00F6564D">
          <w:rPr>
            <w:rStyle w:val="Hyperlink"/>
            <w:noProof/>
          </w:rPr>
          <w:t>OminovoorGedrag</w:t>
        </w:r>
        <w:r>
          <w:rPr>
            <w:noProof/>
            <w:webHidden/>
          </w:rPr>
          <w:tab/>
        </w:r>
        <w:r>
          <w:rPr>
            <w:noProof/>
            <w:webHidden/>
          </w:rPr>
          <w:fldChar w:fldCharType="begin"/>
        </w:r>
        <w:r>
          <w:rPr>
            <w:noProof/>
            <w:webHidden/>
          </w:rPr>
          <w:instrText xml:space="preserve"> PAGEREF _Toc378088622 \h </w:instrText>
        </w:r>
        <w:r>
          <w:rPr>
            <w:noProof/>
            <w:webHidden/>
          </w:rPr>
        </w:r>
        <w:r>
          <w:rPr>
            <w:noProof/>
            <w:webHidden/>
          </w:rPr>
          <w:fldChar w:fldCharType="separate"/>
        </w:r>
        <w:r>
          <w:rPr>
            <w:noProof/>
            <w:webHidden/>
          </w:rPr>
          <w:t>12</w:t>
        </w:r>
        <w:r>
          <w:rPr>
            <w:noProof/>
            <w:webHidden/>
          </w:rPr>
          <w:fldChar w:fldCharType="end"/>
        </w:r>
      </w:hyperlink>
    </w:p>
    <w:p w14:paraId="66FE3DD8"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23" w:history="1">
        <w:r w:rsidRPr="00F6564D">
          <w:rPr>
            <w:rStyle w:val="Hyperlink"/>
            <w:noProof/>
          </w:rPr>
          <w:t>5.5</w:t>
        </w:r>
        <w:r>
          <w:rPr>
            <w:rFonts w:asciiTheme="minorHAnsi" w:eastAsiaTheme="minorEastAsia" w:hAnsiTheme="minorHAnsi" w:cstheme="minorBidi"/>
            <w:noProof/>
            <w:color w:val="auto"/>
            <w:sz w:val="22"/>
            <w:szCs w:val="22"/>
          </w:rPr>
          <w:tab/>
        </w:r>
        <w:r w:rsidRPr="00F6564D">
          <w:rPr>
            <w:rStyle w:val="Hyperlink"/>
            <w:noProof/>
          </w:rPr>
          <w:t>HerbivoorGedrag</w:t>
        </w:r>
        <w:r>
          <w:rPr>
            <w:noProof/>
            <w:webHidden/>
          </w:rPr>
          <w:tab/>
        </w:r>
        <w:r>
          <w:rPr>
            <w:noProof/>
            <w:webHidden/>
          </w:rPr>
          <w:fldChar w:fldCharType="begin"/>
        </w:r>
        <w:r>
          <w:rPr>
            <w:noProof/>
            <w:webHidden/>
          </w:rPr>
          <w:instrText xml:space="preserve"> PAGEREF _Toc378088623 \h </w:instrText>
        </w:r>
        <w:r>
          <w:rPr>
            <w:noProof/>
            <w:webHidden/>
          </w:rPr>
        </w:r>
        <w:r>
          <w:rPr>
            <w:noProof/>
            <w:webHidden/>
          </w:rPr>
          <w:fldChar w:fldCharType="separate"/>
        </w:r>
        <w:r>
          <w:rPr>
            <w:noProof/>
            <w:webHidden/>
          </w:rPr>
          <w:t>12</w:t>
        </w:r>
        <w:r>
          <w:rPr>
            <w:noProof/>
            <w:webHidden/>
          </w:rPr>
          <w:fldChar w:fldCharType="end"/>
        </w:r>
      </w:hyperlink>
    </w:p>
    <w:p w14:paraId="42978280"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24" w:history="1">
        <w:r w:rsidRPr="00F6564D">
          <w:rPr>
            <w:rStyle w:val="Hyperlink"/>
            <w:noProof/>
          </w:rPr>
          <w:t>5.6</w:t>
        </w:r>
        <w:r>
          <w:rPr>
            <w:rFonts w:asciiTheme="minorHAnsi" w:eastAsiaTheme="minorEastAsia" w:hAnsiTheme="minorHAnsi" w:cstheme="minorBidi"/>
            <w:noProof/>
            <w:color w:val="auto"/>
            <w:sz w:val="22"/>
            <w:szCs w:val="22"/>
          </w:rPr>
          <w:tab/>
        </w:r>
        <w:r w:rsidRPr="00F6564D">
          <w:rPr>
            <w:rStyle w:val="Hyperlink"/>
            <w:noProof/>
          </w:rPr>
          <w:t>CarnivoorGedrag</w:t>
        </w:r>
        <w:r>
          <w:rPr>
            <w:noProof/>
            <w:webHidden/>
          </w:rPr>
          <w:tab/>
        </w:r>
        <w:r>
          <w:rPr>
            <w:noProof/>
            <w:webHidden/>
          </w:rPr>
          <w:fldChar w:fldCharType="begin"/>
        </w:r>
        <w:r>
          <w:rPr>
            <w:noProof/>
            <w:webHidden/>
          </w:rPr>
          <w:instrText xml:space="preserve"> PAGEREF _Toc378088624 \h </w:instrText>
        </w:r>
        <w:r>
          <w:rPr>
            <w:noProof/>
            <w:webHidden/>
          </w:rPr>
        </w:r>
        <w:r>
          <w:rPr>
            <w:noProof/>
            <w:webHidden/>
          </w:rPr>
          <w:fldChar w:fldCharType="separate"/>
        </w:r>
        <w:r>
          <w:rPr>
            <w:noProof/>
            <w:webHidden/>
          </w:rPr>
          <w:t>12</w:t>
        </w:r>
        <w:r>
          <w:rPr>
            <w:noProof/>
            <w:webHidden/>
          </w:rPr>
          <w:fldChar w:fldCharType="end"/>
        </w:r>
      </w:hyperlink>
    </w:p>
    <w:p w14:paraId="49764C14"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25" w:history="1">
        <w:r w:rsidRPr="00F6564D">
          <w:rPr>
            <w:rStyle w:val="Hyperlink"/>
            <w:noProof/>
          </w:rPr>
          <w:t>5.7</w:t>
        </w:r>
        <w:r>
          <w:rPr>
            <w:rFonts w:asciiTheme="minorHAnsi" w:eastAsiaTheme="minorEastAsia" w:hAnsiTheme="minorHAnsi" w:cstheme="minorBidi"/>
            <w:noProof/>
            <w:color w:val="auto"/>
            <w:sz w:val="22"/>
            <w:szCs w:val="22"/>
          </w:rPr>
          <w:tab/>
        </w:r>
        <w:r w:rsidRPr="00F6564D">
          <w:rPr>
            <w:rStyle w:val="Hyperlink"/>
            <w:noProof/>
          </w:rPr>
          <w:t>NonivoorGedrag</w:t>
        </w:r>
        <w:r>
          <w:rPr>
            <w:noProof/>
            <w:webHidden/>
          </w:rPr>
          <w:tab/>
        </w:r>
        <w:r>
          <w:rPr>
            <w:noProof/>
            <w:webHidden/>
          </w:rPr>
          <w:fldChar w:fldCharType="begin"/>
        </w:r>
        <w:r>
          <w:rPr>
            <w:noProof/>
            <w:webHidden/>
          </w:rPr>
          <w:instrText xml:space="preserve"> PAGEREF _Toc378088625 \h </w:instrText>
        </w:r>
        <w:r>
          <w:rPr>
            <w:noProof/>
            <w:webHidden/>
          </w:rPr>
        </w:r>
        <w:r>
          <w:rPr>
            <w:noProof/>
            <w:webHidden/>
          </w:rPr>
          <w:fldChar w:fldCharType="separate"/>
        </w:r>
        <w:r>
          <w:rPr>
            <w:noProof/>
            <w:webHidden/>
          </w:rPr>
          <w:t>12</w:t>
        </w:r>
        <w:r>
          <w:rPr>
            <w:noProof/>
            <w:webHidden/>
          </w:rPr>
          <w:fldChar w:fldCharType="end"/>
        </w:r>
      </w:hyperlink>
    </w:p>
    <w:p w14:paraId="5A518477"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26" w:history="1">
        <w:r w:rsidRPr="00F6564D">
          <w:rPr>
            <w:rStyle w:val="Hyperlink"/>
            <w:noProof/>
          </w:rPr>
          <w:t>5.8</w:t>
        </w:r>
        <w:r>
          <w:rPr>
            <w:rFonts w:asciiTheme="minorHAnsi" w:eastAsiaTheme="minorEastAsia" w:hAnsiTheme="minorHAnsi" w:cstheme="minorBidi"/>
            <w:noProof/>
            <w:color w:val="auto"/>
            <w:sz w:val="22"/>
            <w:szCs w:val="22"/>
          </w:rPr>
          <w:tab/>
        </w:r>
        <w:r w:rsidRPr="00F6564D">
          <w:rPr>
            <w:rStyle w:val="Hyperlink"/>
            <w:noProof/>
          </w:rPr>
          <w:t>Obstakel</w:t>
        </w:r>
        <w:r>
          <w:rPr>
            <w:noProof/>
            <w:webHidden/>
          </w:rPr>
          <w:tab/>
        </w:r>
        <w:r>
          <w:rPr>
            <w:noProof/>
            <w:webHidden/>
          </w:rPr>
          <w:fldChar w:fldCharType="begin"/>
        </w:r>
        <w:r>
          <w:rPr>
            <w:noProof/>
            <w:webHidden/>
          </w:rPr>
          <w:instrText xml:space="preserve"> PAGEREF _Toc378088626 \h </w:instrText>
        </w:r>
        <w:r>
          <w:rPr>
            <w:noProof/>
            <w:webHidden/>
          </w:rPr>
        </w:r>
        <w:r>
          <w:rPr>
            <w:noProof/>
            <w:webHidden/>
          </w:rPr>
          <w:fldChar w:fldCharType="separate"/>
        </w:r>
        <w:r>
          <w:rPr>
            <w:noProof/>
            <w:webHidden/>
          </w:rPr>
          <w:t>13</w:t>
        </w:r>
        <w:r>
          <w:rPr>
            <w:noProof/>
            <w:webHidden/>
          </w:rPr>
          <w:fldChar w:fldCharType="end"/>
        </w:r>
      </w:hyperlink>
    </w:p>
    <w:p w14:paraId="0453A3F9"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27" w:history="1">
        <w:r w:rsidRPr="00F6564D">
          <w:rPr>
            <w:rStyle w:val="Hyperlink"/>
            <w:noProof/>
          </w:rPr>
          <w:t>5.9</w:t>
        </w:r>
        <w:r>
          <w:rPr>
            <w:rFonts w:asciiTheme="minorHAnsi" w:eastAsiaTheme="minorEastAsia" w:hAnsiTheme="minorHAnsi" w:cstheme="minorBidi"/>
            <w:noProof/>
            <w:color w:val="auto"/>
            <w:sz w:val="22"/>
            <w:szCs w:val="22"/>
          </w:rPr>
          <w:tab/>
        </w:r>
        <w:r w:rsidRPr="00F6564D">
          <w:rPr>
            <w:rStyle w:val="Hyperlink"/>
            <w:noProof/>
          </w:rPr>
          <w:t>Plant</w:t>
        </w:r>
        <w:r>
          <w:rPr>
            <w:noProof/>
            <w:webHidden/>
          </w:rPr>
          <w:tab/>
        </w:r>
        <w:r>
          <w:rPr>
            <w:noProof/>
            <w:webHidden/>
          </w:rPr>
          <w:fldChar w:fldCharType="begin"/>
        </w:r>
        <w:r>
          <w:rPr>
            <w:noProof/>
            <w:webHidden/>
          </w:rPr>
          <w:instrText xml:space="preserve"> PAGEREF _Toc378088627 \h </w:instrText>
        </w:r>
        <w:r>
          <w:rPr>
            <w:noProof/>
            <w:webHidden/>
          </w:rPr>
        </w:r>
        <w:r>
          <w:rPr>
            <w:noProof/>
            <w:webHidden/>
          </w:rPr>
          <w:fldChar w:fldCharType="separate"/>
        </w:r>
        <w:r>
          <w:rPr>
            <w:noProof/>
            <w:webHidden/>
          </w:rPr>
          <w:t>14</w:t>
        </w:r>
        <w:r>
          <w:rPr>
            <w:noProof/>
            <w:webHidden/>
          </w:rPr>
          <w:fldChar w:fldCharType="end"/>
        </w:r>
      </w:hyperlink>
    </w:p>
    <w:p w14:paraId="17C639A9" w14:textId="77777777" w:rsidR="00DA7567" w:rsidRDefault="00DA7567">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8088628" w:history="1">
        <w:r w:rsidRPr="00F6564D">
          <w:rPr>
            <w:rStyle w:val="Hyperlink"/>
            <w:noProof/>
          </w:rPr>
          <w:t>5.10</w:t>
        </w:r>
        <w:r>
          <w:rPr>
            <w:rFonts w:asciiTheme="minorHAnsi" w:eastAsiaTheme="minorEastAsia" w:hAnsiTheme="minorHAnsi" w:cstheme="minorBidi"/>
            <w:noProof/>
            <w:color w:val="auto"/>
            <w:sz w:val="22"/>
            <w:szCs w:val="22"/>
          </w:rPr>
          <w:tab/>
        </w:r>
        <w:r w:rsidRPr="00F6564D">
          <w:rPr>
            <w:rStyle w:val="Hyperlink"/>
            <w:noProof/>
          </w:rPr>
          <w:t>Wereldmodel</w:t>
        </w:r>
        <w:r>
          <w:rPr>
            <w:noProof/>
            <w:webHidden/>
          </w:rPr>
          <w:tab/>
        </w:r>
        <w:r>
          <w:rPr>
            <w:noProof/>
            <w:webHidden/>
          </w:rPr>
          <w:fldChar w:fldCharType="begin"/>
        </w:r>
        <w:r>
          <w:rPr>
            <w:noProof/>
            <w:webHidden/>
          </w:rPr>
          <w:instrText xml:space="preserve"> PAGEREF _Toc378088628 \h </w:instrText>
        </w:r>
        <w:r>
          <w:rPr>
            <w:noProof/>
            <w:webHidden/>
          </w:rPr>
        </w:r>
        <w:r>
          <w:rPr>
            <w:noProof/>
            <w:webHidden/>
          </w:rPr>
          <w:fldChar w:fldCharType="separate"/>
        </w:r>
        <w:r>
          <w:rPr>
            <w:noProof/>
            <w:webHidden/>
          </w:rPr>
          <w:t>16</w:t>
        </w:r>
        <w:r>
          <w:rPr>
            <w:noProof/>
            <w:webHidden/>
          </w:rPr>
          <w:fldChar w:fldCharType="end"/>
        </w:r>
      </w:hyperlink>
    </w:p>
    <w:p w14:paraId="2A9ED6B2" w14:textId="77777777" w:rsidR="00DA7567" w:rsidRDefault="00DA7567">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8088629" w:history="1">
        <w:r w:rsidRPr="00F6564D">
          <w:rPr>
            <w:rStyle w:val="Hyperlink"/>
            <w:noProof/>
          </w:rPr>
          <w:t>5.11</w:t>
        </w:r>
        <w:r>
          <w:rPr>
            <w:rFonts w:asciiTheme="minorHAnsi" w:eastAsiaTheme="minorEastAsia" w:hAnsiTheme="minorHAnsi" w:cstheme="minorBidi"/>
            <w:noProof/>
            <w:color w:val="auto"/>
            <w:sz w:val="22"/>
            <w:szCs w:val="22"/>
          </w:rPr>
          <w:tab/>
        </w:r>
        <w:r w:rsidRPr="00F6564D">
          <w:rPr>
            <w:rStyle w:val="Hyperlink"/>
            <w:noProof/>
          </w:rPr>
          <w:t>Leefgebied</w:t>
        </w:r>
        <w:r>
          <w:rPr>
            <w:noProof/>
            <w:webHidden/>
          </w:rPr>
          <w:tab/>
        </w:r>
        <w:r>
          <w:rPr>
            <w:noProof/>
            <w:webHidden/>
          </w:rPr>
          <w:fldChar w:fldCharType="begin"/>
        </w:r>
        <w:r>
          <w:rPr>
            <w:noProof/>
            <w:webHidden/>
          </w:rPr>
          <w:instrText xml:space="preserve"> PAGEREF _Toc378088629 \h </w:instrText>
        </w:r>
        <w:r>
          <w:rPr>
            <w:noProof/>
            <w:webHidden/>
          </w:rPr>
        </w:r>
        <w:r>
          <w:rPr>
            <w:noProof/>
            <w:webHidden/>
          </w:rPr>
          <w:fldChar w:fldCharType="separate"/>
        </w:r>
        <w:r>
          <w:rPr>
            <w:noProof/>
            <w:webHidden/>
          </w:rPr>
          <w:t>18</w:t>
        </w:r>
        <w:r>
          <w:rPr>
            <w:noProof/>
            <w:webHidden/>
          </w:rPr>
          <w:fldChar w:fldCharType="end"/>
        </w:r>
      </w:hyperlink>
    </w:p>
    <w:p w14:paraId="2A9F3D63" w14:textId="77777777" w:rsidR="00DA7567" w:rsidRDefault="00DA7567">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8088630" w:history="1">
        <w:r w:rsidRPr="00F6564D">
          <w:rPr>
            <w:rStyle w:val="Hyperlink"/>
            <w:noProof/>
          </w:rPr>
          <w:t>5.12</w:t>
        </w:r>
        <w:r>
          <w:rPr>
            <w:rFonts w:asciiTheme="minorHAnsi" w:eastAsiaTheme="minorEastAsia" w:hAnsiTheme="minorHAnsi" w:cstheme="minorBidi"/>
            <w:noProof/>
            <w:color w:val="auto"/>
            <w:sz w:val="22"/>
            <w:szCs w:val="22"/>
          </w:rPr>
          <w:tab/>
        </w:r>
        <w:r w:rsidRPr="00F6564D">
          <w:rPr>
            <w:rStyle w:val="Hyperlink"/>
            <w:noProof/>
          </w:rPr>
          <w:t>Water</w:t>
        </w:r>
        <w:r>
          <w:rPr>
            <w:noProof/>
            <w:webHidden/>
          </w:rPr>
          <w:tab/>
        </w:r>
        <w:r>
          <w:rPr>
            <w:noProof/>
            <w:webHidden/>
          </w:rPr>
          <w:fldChar w:fldCharType="begin"/>
        </w:r>
        <w:r>
          <w:rPr>
            <w:noProof/>
            <w:webHidden/>
          </w:rPr>
          <w:instrText xml:space="preserve"> PAGEREF _Toc378088630 \h </w:instrText>
        </w:r>
        <w:r>
          <w:rPr>
            <w:noProof/>
            <w:webHidden/>
          </w:rPr>
        </w:r>
        <w:r>
          <w:rPr>
            <w:noProof/>
            <w:webHidden/>
          </w:rPr>
          <w:fldChar w:fldCharType="separate"/>
        </w:r>
        <w:r>
          <w:rPr>
            <w:noProof/>
            <w:webHidden/>
          </w:rPr>
          <w:t>20</w:t>
        </w:r>
        <w:r>
          <w:rPr>
            <w:noProof/>
            <w:webHidden/>
          </w:rPr>
          <w:fldChar w:fldCharType="end"/>
        </w:r>
      </w:hyperlink>
    </w:p>
    <w:p w14:paraId="3A02C6D2" w14:textId="77777777" w:rsidR="00DA7567" w:rsidRDefault="00DA7567">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8088631" w:history="1">
        <w:r w:rsidRPr="00F6564D">
          <w:rPr>
            <w:rStyle w:val="Hyperlink"/>
            <w:noProof/>
          </w:rPr>
          <w:t>5.13</w:t>
        </w:r>
        <w:r>
          <w:rPr>
            <w:rFonts w:asciiTheme="minorHAnsi" w:eastAsiaTheme="minorEastAsia" w:hAnsiTheme="minorHAnsi" w:cstheme="minorBidi"/>
            <w:noProof/>
            <w:color w:val="auto"/>
            <w:sz w:val="22"/>
            <w:szCs w:val="22"/>
          </w:rPr>
          <w:tab/>
        </w:r>
        <w:r w:rsidRPr="00F6564D">
          <w:rPr>
            <w:rStyle w:val="Hyperlink"/>
            <w:noProof/>
          </w:rPr>
          <w:t>Wereldview</w:t>
        </w:r>
        <w:r>
          <w:rPr>
            <w:noProof/>
            <w:webHidden/>
          </w:rPr>
          <w:tab/>
        </w:r>
        <w:r>
          <w:rPr>
            <w:noProof/>
            <w:webHidden/>
          </w:rPr>
          <w:fldChar w:fldCharType="begin"/>
        </w:r>
        <w:r>
          <w:rPr>
            <w:noProof/>
            <w:webHidden/>
          </w:rPr>
          <w:instrText xml:space="preserve"> PAGEREF _Toc378088631 \h </w:instrText>
        </w:r>
        <w:r>
          <w:rPr>
            <w:noProof/>
            <w:webHidden/>
          </w:rPr>
        </w:r>
        <w:r>
          <w:rPr>
            <w:noProof/>
            <w:webHidden/>
          </w:rPr>
          <w:fldChar w:fldCharType="separate"/>
        </w:r>
        <w:r>
          <w:rPr>
            <w:noProof/>
            <w:webHidden/>
          </w:rPr>
          <w:t>21</w:t>
        </w:r>
        <w:r>
          <w:rPr>
            <w:noProof/>
            <w:webHidden/>
          </w:rPr>
          <w:fldChar w:fldCharType="end"/>
        </w:r>
      </w:hyperlink>
    </w:p>
    <w:p w14:paraId="1792478C" w14:textId="77777777" w:rsidR="00DA7567" w:rsidRDefault="00DA7567">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8088632" w:history="1">
        <w:r w:rsidRPr="00F6564D">
          <w:rPr>
            <w:rStyle w:val="Hyperlink"/>
            <w:noProof/>
          </w:rPr>
          <w:t>5.14</w:t>
        </w:r>
        <w:r>
          <w:rPr>
            <w:rFonts w:asciiTheme="minorHAnsi" w:eastAsiaTheme="minorEastAsia" w:hAnsiTheme="minorHAnsi" w:cstheme="minorBidi"/>
            <w:noProof/>
            <w:color w:val="auto"/>
            <w:sz w:val="22"/>
            <w:szCs w:val="22"/>
          </w:rPr>
          <w:tab/>
        </w:r>
        <w:r w:rsidRPr="00F6564D">
          <w:rPr>
            <w:rStyle w:val="Hyperlink"/>
            <w:noProof/>
          </w:rPr>
          <w:t>Positie</w:t>
        </w:r>
        <w:r>
          <w:rPr>
            <w:noProof/>
            <w:webHidden/>
          </w:rPr>
          <w:tab/>
        </w:r>
        <w:r>
          <w:rPr>
            <w:noProof/>
            <w:webHidden/>
          </w:rPr>
          <w:fldChar w:fldCharType="begin"/>
        </w:r>
        <w:r>
          <w:rPr>
            <w:noProof/>
            <w:webHidden/>
          </w:rPr>
          <w:instrText xml:space="preserve"> PAGEREF _Toc378088632 \h </w:instrText>
        </w:r>
        <w:r>
          <w:rPr>
            <w:noProof/>
            <w:webHidden/>
          </w:rPr>
        </w:r>
        <w:r>
          <w:rPr>
            <w:noProof/>
            <w:webHidden/>
          </w:rPr>
          <w:fldChar w:fldCharType="separate"/>
        </w:r>
        <w:r>
          <w:rPr>
            <w:noProof/>
            <w:webHidden/>
          </w:rPr>
          <w:t>23</w:t>
        </w:r>
        <w:r>
          <w:rPr>
            <w:noProof/>
            <w:webHidden/>
          </w:rPr>
          <w:fldChar w:fldCharType="end"/>
        </w:r>
      </w:hyperlink>
    </w:p>
    <w:p w14:paraId="61CF96DB" w14:textId="77777777" w:rsidR="00DA7567" w:rsidRDefault="00DA7567">
      <w:pPr>
        <w:pStyle w:val="Inhopg1"/>
        <w:rPr>
          <w:rFonts w:asciiTheme="minorHAnsi" w:eastAsiaTheme="minorEastAsia" w:hAnsiTheme="minorHAnsi" w:cstheme="minorBidi"/>
          <w:b w:val="0"/>
          <w:color w:val="auto"/>
          <w:sz w:val="22"/>
          <w:szCs w:val="22"/>
        </w:rPr>
      </w:pPr>
      <w:hyperlink w:anchor="_Toc378088633" w:history="1">
        <w:r w:rsidRPr="00F6564D">
          <w:rPr>
            <w:rStyle w:val="Hyperlink"/>
          </w:rPr>
          <w:t>6</w:t>
        </w:r>
        <w:r>
          <w:rPr>
            <w:rFonts w:asciiTheme="minorHAnsi" w:eastAsiaTheme="minorEastAsia" w:hAnsiTheme="minorHAnsi" w:cstheme="minorBidi"/>
            <w:b w:val="0"/>
            <w:color w:val="auto"/>
            <w:sz w:val="22"/>
            <w:szCs w:val="22"/>
          </w:rPr>
          <w:tab/>
        </w:r>
        <w:r w:rsidRPr="00F6564D">
          <w:rPr>
            <w:rStyle w:val="Hyperlink"/>
          </w:rPr>
          <w:t>Het lezen van de XML file met instellingen</w:t>
        </w:r>
        <w:r>
          <w:rPr>
            <w:webHidden/>
          </w:rPr>
          <w:tab/>
        </w:r>
        <w:r>
          <w:rPr>
            <w:webHidden/>
          </w:rPr>
          <w:fldChar w:fldCharType="begin"/>
        </w:r>
        <w:r>
          <w:rPr>
            <w:webHidden/>
          </w:rPr>
          <w:instrText xml:space="preserve"> PAGEREF _Toc378088633 \h </w:instrText>
        </w:r>
        <w:r>
          <w:rPr>
            <w:webHidden/>
          </w:rPr>
        </w:r>
        <w:r>
          <w:rPr>
            <w:webHidden/>
          </w:rPr>
          <w:fldChar w:fldCharType="separate"/>
        </w:r>
        <w:r>
          <w:rPr>
            <w:webHidden/>
          </w:rPr>
          <w:t>25</w:t>
        </w:r>
        <w:r>
          <w:rPr>
            <w:webHidden/>
          </w:rPr>
          <w:fldChar w:fldCharType="end"/>
        </w:r>
      </w:hyperlink>
    </w:p>
    <w:p w14:paraId="73DB36F5" w14:textId="77777777" w:rsidR="00DA7567" w:rsidRDefault="00DA7567">
      <w:pPr>
        <w:pStyle w:val="Inhopg1"/>
        <w:rPr>
          <w:rFonts w:asciiTheme="minorHAnsi" w:eastAsiaTheme="minorEastAsia" w:hAnsiTheme="minorHAnsi" w:cstheme="minorBidi"/>
          <w:b w:val="0"/>
          <w:color w:val="auto"/>
          <w:sz w:val="22"/>
          <w:szCs w:val="22"/>
        </w:rPr>
      </w:pPr>
      <w:hyperlink w:anchor="_Toc378088634" w:history="1">
        <w:r w:rsidRPr="00F6564D">
          <w:rPr>
            <w:rStyle w:val="Hyperlink"/>
          </w:rPr>
          <w:t>7</w:t>
        </w:r>
        <w:r>
          <w:rPr>
            <w:rFonts w:asciiTheme="minorHAnsi" w:eastAsiaTheme="minorEastAsia" w:hAnsiTheme="minorHAnsi" w:cstheme="minorBidi"/>
            <w:b w:val="0"/>
            <w:color w:val="auto"/>
            <w:sz w:val="22"/>
            <w:szCs w:val="22"/>
          </w:rPr>
          <w:tab/>
        </w:r>
        <w:r w:rsidRPr="00F6564D">
          <w:rPr>
            <w:rStyle w:val="Hyperlink"/>
          </w:rPr>
          <w:t>Beschrijving van de klasse database bewerkingen.</w:t>
        </w:r>
        <w:r>
          <w:rPr>
            <w:webHidden/>
          </w:rPr>
          <w:tab/>
        </w:r>
        <w:r>
          <w:rPr>
            <w:webHidden/>
          </w:rPr>
          <w:fldChar w:fldCharType="begin"/>
        </w:r>
        <w:r>
          <w:rPr>
            <w:webHidden/>
          </w:rPr>
          <w:instrText xml:space="preserve"> PAGEREF _Toc378088634 \h </w:instrText>
        </w:r>
        <w:r>
          <w:rPr>
            <w:webHidden/>
          </w:rPr>
        </w:r>
        <w:r>
          <w:rPr>
            <w:webHidden/>
          </w:rPr>
          <w:fldChar w:fldCharType="separate"/>
        </w:r>
        <w:r>
          <w:rPr>
            <w:webHidden/>
          </w:rPr>
          <w:t>26</w:t>
        </w:r>
        <w:r>
          <w:rPr>
            <w:webHidden/>
          </w:rPr>
          <w:fldChar w:fldCharType="end"/>
        </w:r>
      </w:hyperlink>
    </w:p>
    <w:p w14:paraId="3BD84852" w14:textId="77777777" w:rsidR="00DA7567" w:rsidRDefault="00DA7567">
      <w:pPr>
        <w:pStyle w:val="Inhopg1"/>
        <w:rPr>
          <w:rFonts w:asciiTheme="minorHAnsi" w:eastAsiaTheme="minorEastAsia" w:hAnsiTheme="minorHAnsi" w:cstheme="minorBidi"/>
          <w:b w:val="0"/>
          <w:color w:val="auto"/>
          <w:sz w:val="22"/>
          <w:szCs w:val="22"/>
        </w:rPr>
      </w:pPr>
      <w:hyperlink w:anchor="_Toc378088635" w:history="1">
        <w:r w:rsidRPr="00F6564D">
          <w:rPr>
            <w:rStyle w:val="Hyperlink"/>
          </w:rPr>
          <w:t>8</w:t>
        </w:r>
        <w:r>
          <w:rPr>
            <w:rFonts w:asciiTheme="minorHAnsi" w:eastAsiaTheme="minorEastAsia" w:hAnsiTheme="minorHAnsi" w:cstheme="minorBidi"/>
            <w:b w:val="0"/>
            <w:color w:val="auto"/>
            <w:sz w:val="22"/>
            <w:szCs w:val="22"/>
          </w:rPr>
          <w:tab/>
        </w:r>
        <w:r w:rsidRPr="00F6564D">
          <w:rPr>
            <w:rStyle w:val="Hyperlink"/>
          </w:rPr>
          <w:t>Requirements traceability matrix</w:t>
        </w:r>
        <w:r>
          <w:rPr>
            <w:webHidden/>
          </w:rPr>
          <w:tab/>
        </w:r>
        <w:r>
          <w:rPr>
            <w:webHidden/>
          </w:rPr>
          <w:fldChar w:fldCharType="begin"/>
        </w:r>
        <w:r>
          <w:rPr>
            <w:webHidden/>
          </w:rPr>
          <w:instrText xml:space="preserve"> PAGEREF _Toc378088635 \h </w:instrText>
        </w:r>
        <w:r>
          <w:rPr>
            <w:webHidden/>
          </w:rPr>
        </w:r>
        <w:r>
          <w:rPr>
            <w:webHidden/>
          </w:rPr>
          <w:fldChar w:fldCharType="separate"/>
        </w:r>
        <w:r>
          <w:rPr>
            <w:webHidden/>
          </w:rPr>
          <w:t>27</w:t>
        </w:r>
        <w:r>
          <w:rPr>
            <w:webHidden/>
          </w:rPr>
          <w:fldChar w:fldCharType="end"/>
        </w:r>
      </w:hyperlink>
    </w:p>
    <w:p w14:paraId="735B3A3E" w14:textId="77777777" w:rsidR="00DA7567" w:rsidRDefault="00DA7567">
      <w:pPr>
        <w:pStyle w:val="Inhopg1"/>
        <w:rPr>
          <w:rFonts w:asciiTheme="minorHAnsi" w:eastAsiaTheme="minorEastAsia" w:hAnsiTheme="minorHAnsi" w:cstheme="minorBidi"/>
          <w:b w:val="0"/>
          <w:color w:val="auto"/>
          <w:sz w:val="22"/>
          <w:szCs w:val="22"/>
        </w:rPr>
      </w:pPr>
      <w:hyperlink w:anchor="_Toc378088636" w:history="1">
        <w:r w:rsidRPr="00F6564D">
          <w:rPr>
            <w:rStyle w:val="Hyperlink"/>
          </w:rPr>
          <w:t>9</w:t>
        </w:r>
        <w:r>
          <w:rPr>
            <w:rFonts w:asciiTheme="minorHAnsi" w:eastAsiaTheme="minorEastAsia" w:hAnsiTheme="minorHAnsi" w:cstheme="minorBidi"/>
            <w:b w:val="0"/>
            <w:color w:val="auto"/>
            <w:sz w:val="22"/>
            <w:szCs w:val="22"/>
          </w:rPr>
          <w:tab/>
        </w:r>
        <w:r w:rsidRPr="00F6564D">
          <w:rPr>
            <w:rStyle w:val="Hyperlink"/>
          </w:rPr>
          <w:t>Bevindingen</w:t>
        </w:r>
        <w:r>
          <w:rPr>
            <w:webHidden/>
          </w:rPr>
          <w:tab/>
        </w:r>
        <w:r>
          <w:rPr>
            <w:webHidden/>
          </w:rPr>
          <w:fldChar w:fldCharType="begin"/>
        </w:r>
        <w:r>
          <w:rPr>
            <w:webHidden/>
          </w:rPr>
          <w:instrText xml:space="preserve"> PAGEREF _Toc378088636 \h </w:instrText>
        </w:r>
        <w:r>
          <w:rPr>
            <w:webHidden/>
          </w:rPr>
        </w:r>
        <w:r>
          <w:rPr>
            <w:webHidden/>
          </w:rPr>
          <w:fldChar w:fldCharType="separate"/>
        </w:r>
        <w:r>
          <w:rPr>
            <w:webHidden/>
          </w:rPr>
          <w:t>28</w:t>
        </w:r>
        <w:r>
          <w:rPr>
            <w:webHidden/>
          </w:rPr>
          <w:fldChar w:fldCharType="end"/>
        </w:r>
      </w:hyperlink>
    </w:p>
    <w:p w14:paraId="0DD64F2B"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37" w:history="1">
        <w:r w:rsidRPr="00F6564D">
          <w:rPr>
            <w:rStyle w:val="Hyperlink"/>
            <w:noProof/>
          </w:rPr>
          <w:t>9.1</w:t>
        </w:r>
        <w:r>
          <w:rPr>
            <w:rFonts w:asciiTheme="minorHAnsi" w:eastAsiaTheme="minorEastAsia" w:hAnsiTheme="minorHAnsi" w:cstheme="minorBidi"/>
            <w:noProof/>
            <w:color w:val="auto"/>
            <w:sz w:val="22"/>
            <w:szCs w:val="22"/>
          </w:rPr>
          <w:tab/>
        </w:r>
        <w:r w:rsidRPr="00F6564D">
          <w:rPr>
            <w:rStyle w:val="Hyperlink"/>
            <w:noProof/>
          </w:rPr>
          <w:t>Bart</w:t>
        </w:r>
        <w:r>
          <w:rPr>
            <w:noProof/>
            <w:webHidden/>
          </w:rPr>
          <w:tab/>
        </w:r>
        <w:r>
          <w:rPr>
            <w:noProof/>
            <w:webHidden/>
          </w:rPr>
          <w:fldChar w:fldCharType="begin"/>
        </w:r>
        <w:r>
          <w:rPr>
            <w:noProof/>
            <w:webHidden/>
          </w:rPr>
          <w:instrText xml:space="preserve"> PAGEREF _Toc378088637 \h </w:instrText>
        </w:r>
        <w:r>
          <w:rPr>
            <w:noProof/>
            <w:webHidden/>
          </w:rPr>
        </w:r>
        <w:r>
          <w:rPr>
            <w:noProof/>
            <w:webHidden/>
          </w:rPr>
          <w:fldChar w:fldCharType="separate"/>
        </w:r>
        <w:r>
          <w:rPr>
            <w:noProof/>
            <w:webHidden/>
          </w:rPr>
          <w:t>28</w:t>
        </w:r>
        <w:r>
          <w:rPr>
            <w:noProof/>
            <w:webHidden/>
          </w:rPr>
          <w:fldChar w:fldCharType="end"/>
        </w:r>
      </w:hyperlink>
    </w:p>
    <w:p w14:paraId="71A7D4CC" w14:textId="77777777" w:rsidR="00DA7567" w:rsidRDefault="00DA7567">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8088638" w:history="1">
        <w:r w:rsidRPr="00F6564D">
          <w:rPr>
            <w:rStyle w:val="Hyperlink"/>
            <w:noProof/>
          </w:rPr>
          <w:t>9.2</w:t>
        </w:r>
        <w:r>
          <w:rPr>
            <w:rFonts w:asciiTheme="minorHAnsi" w:eastAsiaTheme="minorEastAsia" w:hAnsiTheme="minorHAnsi" w:cstheme="minorBidi"/>
            <w:noProof/>
            <w:color w:val="auto"/>
            <w:sz w:val="22"/>
            <w:szCs w:val="22"/>
          </w:rPr>
          <w:tab/>
        </w:r>
        <w:r w:rsidRPr="00F6564D">
          <w:rPr>
            <w:rStyle w:val="Hyperlink"/>
            <w:noProof/>
          </w:rPr>
          <w:t>Patrick</w:t>
        </w:r>
        <w:r>
          <w:rPr>
            <w:noProof/>
            <w:webHidden/>
          </w:rPr>
          <w:tab/>
        </w:r>
        <w:r>
          <w:rPr>
            <w:noProof/>
            <w:webHidden/>
          </w:rPr>
          <w:fldChar w:fldCharType="begin"/>
        </w:r>
        <w:r>
          <w:rPr>
            <w:noProof/>
            <w:webHidden/>
          </w:rPr>
          <w:instrText xml:space="preserve"> PAGEREF _Toc378088638 \h </w:instrText>
        </w:r>
        <w:r>
          <w:rPr>
            <w:noProof/>
            <w:webHidden/>
          </w:rPr>
        </w:r>
        <w:r>
          <w:rPr>
            <w:noProof/>
            <w:webHidden/>
          </w:rPr>
          <w:fldChar w:fldCharType="separate"/>
        </w:r>
        <w:r>
          <w:rPr>
            <w:noProof/>
            <w:webHidden/>
          </w:rPr>
          <w:t>28</w:t>
        </w:r>
        <w:r>
          <w:rPr>
            <w:noProof/>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Kop1"/>
        <w:rPr>
          <w:del w:id="5" w:author="Bart Janisse" w:date="2013-11-13T21:30:00Z"/>
        </w:rPr>
      </w:pPr>
      <w:bookmarkStart w:id="6" w:name="_Toc372138687"/>
      <w:bookmarkStart w:id="7" w:name="_Toc374467855"/>
      <w:del w:id="8" w:author="Bart Janisse" w:date="2013-11-13T21:30:00Z">
        <w:r w:rsidDel="00A36A7A">
          <w:lastRenderedPageBreak/>
          <w:delText>Inleiding</w:delText>
        </w:r>
        <w:bookmarkStart w:id="9" w:name="_Toc373660458"/>
        <w:bookmarkStart w:id="10" w:name="_Toc373660664"/>
        <w:bookmarkStart w:id="11" w:name="_Toc373660822"/>
        <w:bookmarkStart w:id="12" w:name="_Toc373660854"/>
        <w:bookmarkStart w:id="13" w:name="_Toc373663688"/>
        <w:bookmarkStart w:id="14" w:name="_Toc373697569"/>
        <w:bookmarkStart w:id="15" w:name="_Toc374467937"/>
        <w:bookmarkStart w:id="16" w:name="_Toc377494885"/>
        <w:bookmarkStart w:id="17" w:name="_Toc377495470"/>
        <w:bookmarkStart w:id="18" w:name="_Toc377926988"/>
        <w:bookmarkStart w:id="19" w:name="_Toc378088468"/>
        <w:bookmarkStart w:id="20" w:name="_Toc378088608"/>
        <w:bookmarkEnd w:id="6"/>
        <w:bookmarkEnd w:id="7"/>
        <w:bookmarkEnd w:id="9"/>
        <w:bookmarkEnd w:id="10"/>
        <w:bookmarkEnd w:id="11"/>
        <w:bookmarkEnd w:id="12"/>
        <w:bookmarkEnd w:id="13"/>
        <w:bookmarkEnd w:id="14"/>
        <w:bookmarkEnd w:id="15"/>
        <w:bookmarkEnd w:id="16"/>
        <w:bookmarkEnd w:id="17"/>
        <w:bookmarkEnd w:id="18"/>
        <w:bookmarkEnd w:id="19"/>
        <w:bookmarkEnd w:id="20"/>
      </w:del>
    </w:p>
    <w:p w14:paraId="069CF566" w14:textId="4307CB01" w:rsidR="00A36A7A" w:rsidRDefault="00A36A7A">
      <w:pPr>
        <w:pStyle w:val="Kop1"/>
        <w:rPr>
          <w:ins w:id="21" w:author="Bart Janisse" w:date="2013-11-13T21:27:00Z"/>
        </w:rPr>
        <w:pPrChange w:id="22" w:author="Bart Janisse" w:date="2013-11-13T21:27:00Z">
          <w:pPr/>
        </w:pPrChange>
      </w:pPr>
      <w:bookmarkStart w:id="23" w:name="_Toc373660459"/>
      <w:bookmarkStart w:id="24" w:name="_Ref317539977"/>
      <w:bookmarkStart w:id="25" w:name="_Toc378088609"/>
      <w:ins w:id="26" w:author="Bart Janisse" w:date="2013-11-13T21:27:00Z">
        <w:r>
          <w:t>Wijzigingshistorie</w:t>
        </w:r>
        <w:bookmarkEnd w:id="23"/>
        <w:bookmarkEnd w:id="25"/>
      </w:ins>
    </w:p>
    <w:tbl>
      <w:tblPr>
        <w:tblStyle w:val="Tabelraster"/>
        <w:tblW w:w="0" w:type="auto"/>
        <w:tblLook w:val="04A0" w:firstRow="1" w:lastRow="0" w:firstColumn="1" w:lastColumn="0" w:noHBand="0" w:noVBand="1"/>
        <w:tblPrChange w:id="27" w:author="Bart Janisse" w:date="2013-11-13T21:36:00Z">
          <w:tblPr>
            <w:tblStyle w:val="Tabelraster"/>
            <w:tblW w:w="0" w:type="auto"/>
            <w:tblLook w:val="04A0" w:firstRow="1" w:lastRow="0" w:firstColumn="1" w:lastColumn="0" w:noHBand="0" w:noVBand="1"/>
          </w:tblPr>
        </w:tblPrChange>
      </w:tblPr>
      <w:tblGrid>
        <w:gridCol w:w="959"/>
        <w:gridCol w:w="1701"/>
        <w:gridCol w:w="4214"/>
        <w:gridCol w:w="2292"/>
        <w:tblGridChange w:id="28">
          <w:tblGrid>
            <w:gridCol w:w="959"/>
            <w:gridCol w:w="1332"/>
            <w:gridCol w:w="85"/>
            <w:gridCol w:w="284"/>
            <w:gridCol w:w="1922"/>
            <w:gridCol w:w="2292"/>
            <w:gridCol w:w="2292"/>
          </w:tblGrid>
        </w:tblGridChange>
      </w:tblGrid>
      <w:tr w:rsidR="00A36A7A" w:rsidRPr="00A36A7A" w14:paraId="2CA47B48" w14:textId="77777777" w:rsidTr="00FC20B1">
        <w:trPr>
          <w:ins w:id="29" w:author="Bart Janisse" w:date="2013-11-13T21:27:00Z"/>
        </w:trPr>
        <w:tc>
          <w:tcPr>
            <w:tcW w:w="959" w:type="dxa"/>
            <w:shd w:val="clear" w:color="auto" w:fill="BFBFBF" w:themeFill="background1" w:themeFillShade="BF"/>
            <w:vAlign w:val="bottom"/>
            <w:tcPrChange w:id="30" w:author="Bart Janisse" w:date="2013-11-13T21:36:00Z">
              <w:tcPr>
                <w:tcW w:w="959" w:type="dxa"/>
                <w:shd w:val="clear" w:color="auto" w:fill="BFBFBF" w:themeFill="background1" w:themeFillShade="BF"/>
                <w:vAlign w:val="center"/>
              </w:tcPr>
            </w:tcPrChange>
          </w:tcPr>
          <w:p w14:paraId="7198FC8C" w14:textId="6BA9DF9D" w:rsidR="00A36A7A" w:rsidRPr="00A36A7A" w:rsidRDefault="00A36A7A" w:rsidP="002F79F5">
            <w:pPr>
              <w:rPr>
                <w:ins w:id="31" w:author="Bart Janisse" w:date="2013-11-13T21:27:00Z"/>
              </w:rPr>
            </w:pPr>
            <w:ins w:id="32" w:author="Bart Janisse" w:date="2013-11-13T21:28:00Z">
              <w:r w:rsidRPr="00A36A7A">
                <w:t>Versie</w:t>
              </w:r>
            </w:ins>
          </w:p>
        </w:tc>
        <w:tc>
          <w:tcPr>
            <w:tcW w:w="1701" w:type="dxa"/>
            <w:shd w:val="clear" w:color="auto" w:fill="BFBFBF" w:themeFill="background1" w:themeFillShade="BF"/>
            <w:vAlign w:val="bottom"/>
            <w:tcPrChange w:id="33" w:author="Bart Janisse" w:date="2013-11-13T21:36:00Z">
              <w:tcPr>
                <w:tcW w:w="1417" w:type="dxa"/>
                <w:gridSpan w:val="2"/>
                <w:shd w:val="clear" w:color="auto" w:fill="BFBFBF" w:themeFill="background1" w:themeFillShade="BF"/>
                <w:vAlign w:val="center"/>
              </w:tcPr>
            </w:tcPrChange>
          </w:tcPr>
          <w:p w14:paraId="151D8BA3" w14:textId="6EF482AB" w:rsidR="00A36A7A" w:rsidRPr="00A36A7A" w:rsidRDefault="00A36A7A" w:rsidP="002F79F5">
            <w:pPr>
              <w:rPr>
                <w:ins w:id="34" w:author="Bart Janisse" w:date="2013-11-13T21:27:00Z"/>
              </w:rPr>
            </w:pPr>
            <w:ins w:id="35" w:author="Bart Janisse" w:date="2013-11-13T21:28:00Z">
              <w:r w:rsidRPr="00A36A7A">
                <w:t>datum</w:t>
              </w:r>
            </w:ins>
          </w:p>
        </w:tc>
        <w:tc>
          <w:tcPr>
            <w:tcW w:w="4214" w:type="dxa"/>
            <w:shd w:val="clear" w:color="auto" w:fill="BFBFBF" w:themeFill="background1" w:themeFillShade="BF"/>
            <w:vAlign w:val="bottom"/>
            <w:tcPrChange w:id="36" w:author="Bart Janisse" w:date="2013-11-13T21:36:00Z">
              <w:tcPr>
                <w:tcW w:w="4498" w:type="dxa"/>
                <w:gridSpan w:val="3"/>
                <w:shd w:val="clear" w:color="auto" w:fill="BFBFBF" w:themeFill="background1" w:themeFillShade="BF"/>
                <w:vAlign w:val="center"/>
              </w:tcPr>
            </w:tcPrChange>
          </w:tcPr>
          <w:p w14:paraId="29829A99" w14:textId="68AEA5F6" w:rsidR="00A36A7A" w:rsidRPr="00A36A7A" w:rsidRDefault="00A36A7A" w:rsidP="002F79F5">
            <w:pPr>
              <w:rPr>
                <w:ins w:id="37" w:author="Bart Janisse" w:date="2013-11-13T21:27:00Z"/>
              </w:rPr>
            </w:pPr>
            <w:ins w:id="38" w:author="Bart Janisse" w:date="2013-11-13T21:28:00Z">
              <w:r w:rsidRPr="00A36A7A">
                <w:t>Wijziging</w:t>
              </w:r>
            </w:ins>
          </w:p>
        </w:tc>
        <w:tc>
          <w:tcPr>
            <w:tcW w:w="2292" w:type="dxa"/>
            <w:shd w:val="clear" w:color="auto" w:fill="BFBFBF" w:themeFill="background1" w:themeFillShade="BF"/>
            <w:vAlign w:val="bottom"/>
            <w:tcPrChange w:id="39" w:author="Bart Janisse" w:date="2013-11-13T21:36:00Z">
              <w:tcPr>
                <w:tcW w:w="2292" w:type="dxa"/>
                <w:shd w:val="clear" w:color="auto" w:fill="BFBFBF" w:themeFill="background1" w:themeFillShade="BF"/>
                <w:vAlign w:val="center"/>
              </w:tcPr>
            </w:tcPrChange>
          </w:tcPr>
          <w:p w14:paraId="1271A3C5" w14:textId="50A518A1" w:rsidR="00A36A7A" w:rsidRPr="00A36A7A" w:rsidRDefault="00A36A7A" w:rsidP="002F79F5">
            <w:pPr>
              <w:rPr>
                <w:ins w:id="40" w:author="Bart Janisse" w:date="2013-11-13T21:27:00Z"/>
              </w:rPr>
            </w:pPr>
            <w:ins w:id="41" w:author="Bart Janisse" w:date="2013-11-13T21:28:00Z">
              <w:r w:rsidRPr="00A36A7A">
                <w:t>Auteur(s)</w:t>
              </w:r>
            </w:ins>
          </w:p>
        </w:tc>
      </w:tr>
      <w:tr w:rsidR="00A36A7A" w14:paraId="5244F73A" w14:textId="77777777" w:rsidTr="00FC20B1">
        <w:trPr>
          <w:ins w:id="42" w:author="Bart Janisse" w:date="2013-11-13T21:27:00Z"/>
        </w:trPr>
        <w:tc>
          <w:tcPr>
            <w:tcW w:w="959" w:type="dxa"/>
            <w:vAlign w:val="bottom"/>
            <w:tcPrChange w:id="43" w:author="Bart Janisse" w:date="2013-11-13T21:36:00Z">
              <w:tcPr>
                <w:tcW w:w="2291" w:type="dxa"/>
                <w:gridSpan w:val="2"/>
              </w:tcPr>
            </w:tcPrChange>
          </w:tcPr>
          <w:p w14:paraId="3D1A5445" w14:textId="6F8B0BD4" w:rsidR="00A36A7A" w:rsidRDefault="00A36A7A" w:rsidP="002F79F5">
            <w:pPr>
              <w:rPr>
                <w:ins w:id="44" w:author="Bart Janisse" w:date="2013-11-13T21:27:00Z"/>
              </w:rPr>
            </w:pPr>
            <w:ins w:id="45" w:author="Bart Janisse" w:date="2013-11-13T21:29:00Z">
              <w:r>
                <w:t>0.1</w:t>
              </w:r>
            </w:ins>
          </w:p>
        </w:tc>
        <w:tc>
          <w:tcPr>
            <w:tcW w:w="1701" w:type="dxa"/>
            <w:vAlign w:val="bottom"/>
            <w:tcPrChange w:id="46" w:author="Bart Janisse" w:date="2013-11-13T21:36:00Z">
              <w:tcPr>
                <w:tcW w:w="2291" w:type="dxa"/>
                <w:gridSpan w:val="3"/>
              </w:tcPr>
            </w:tcPrChange>
          </w:tcPr>
          <w:p w14:paraId="361FB01C" w14:textId="78317ECE" w:rsidR="00A36A7A" w:rsidRDefault="00A36A7A" w:rsidP="002F79F5">
            <w:pPr>
              <w:rPr>
                <w:ins w:id="47" w:author="Bart Janisse" w:date="2013-11-13T21:27:00Z"/>
              </w:rPr>
            </w:pPr>
            <w:ins w:id="48" w:author="Bart Janisse" w:date="2013-11-13T21:29:00Z">
              <w:r>
                <w:t>1</w:t>
              </w:r>
            </w:ins>
            <w:r w:rsidR="00194C9B">
              <w:t>5</w:t>
            </w:r>
            <w:ins w:id="49" w:author="Bart Janisse" w:date="2013-11-13T21:29:00Z">
              <w:r>
                <w:t>-1</w:t>
              </w:r>
            </w:ins>
            <w:r w:rsidR="00194C9B">
              <w:t>2</w:t>
            </w:r>
            <w:ins w:id="50" w:author="Bart Janisse" w:date="2013-11-13T21:29:00Z">
              <w:r>
                <w:t>-2013</w:t>
              </w:r>
            </w:ins>
          </w:p>
        </w:tc>
        <w:tc>
          <w:tcPr>
            <w:tcW w:w="4214" w:type="dxa"/>
            <w:vAlign w:val="bottom"/>
            <w:tcPrChange w:id="51" w:author="Bart Janisse" w:date="2013-11-13T21:36:00Z">
              <w:tcPr>
                <w:tcW w:w="2292" w:type="dxa"/>
              </w:tcPr>
            </w:tcPrChange>
          </w:tcPr>
          <w:p w14:paraId="78B4023A" w14:textId="5DC65DA9" w:rsidR="00A36A7A" w:rsidRDefault="00A36A7A" w:rsidP="002F79F5">
            <w:pPr>
              <w:rPr>
                <w:ins w:id="52" w:author="Bart Janisse" w:date="2013-11-13T21:27:00Z"/>
              </w:rPr>
            </w:pPr>
            <w:ins w:id="53" w:author="Bart Janisse" w:date="2013-11-13T21:30:00Z">
              <w:r>
                <w:t>Concept</w:t>
              </w:r>
            </w:ins>
          </w:p>
        </w:tc>
        <w:tc>
          <w:tcPr>
            <w:tcW w:w="2292" w:type="dxa"/>
            <w:vAlign w:val="bottom"/>
            <w:tcPrChange w:id="54" w:author="Bart Janisse" w:date="2013-11-13T21:36:00Z">
              <w:tcPr>
                <w:tcW w:w="2292" w:type="dxa"/>
              </w:tcPr>
            </w:tcPrChange>
          </w:tcPr>
          <w:p w14:paraId="2CC66607" w14:textId="4BDECCB5" w:rsidR="00A36A7A" w:rsidRDefault="00194C9B" w:rsidP="002F79F5">
            <w:pPr>
              <w:rPr>
                <w:ins w:id="55" w:author="Bart Janisse" w:date="2013-11-13T21:27:00Z"/>
              </w:rPr>
            </w:pPr>
            <w:r>
              <w:t>Patrick</w:t>
            </w:r>
            <w:r w:rsidR="008B4186">
              <w:t xml:space="preserve"> / Bart</w:t>
            </w:r>
          </w:p>
        </w:tc>
      </w:tr>
      <w:tr w:rsidR="00A36A7A" w14:paraId="6679D9EA" w14:textId="77777777" w:rsidTr="00FC20B1">
        <w:trPr>
          <w:ins w:id="56" w:author="Bart Janisse" w:date="2013-11-13T21:27:00Z"/>
        </w:trPr>
        <w:tc>
          <w:tcPr>
            <w:tcW w:w="959" w:type="dxa"/>
            <w:vAlign w:val="bottom"/>
            <w:tcPrChange w:id="57" w:author="Bart Janisse" w:date="2013-11-13T21:36:00Z">
              <w:tcPr>
                <w:tcW w:w="2291" w:type="dxa"/>
                <w:gridSpan w:val="2"/>
              </w:tcPr>
            </w:tcPrChange>
          </w:tcPr>
          <w:p w14:paraId="3ACD605C" w14:textId="40C135EE" w:rsidR="00A36A7A" w:rsidRDefault="00185D2E" w:rsidP="002F79F5">
            <w:pPr>
              <w:rPr>
                <w:ins w:id="58" w:author="Bart Janisse" w:date="2013-11-13T21:27:00Z"/>
              </w:rPr>
            </w:pPr>
            <w:r>
              <w:t>0.2</w:t>
            </w:r>
          </w:p>
        </w:tc>
        <w:tc>
          <w:tcPr>
            <w:tcW w:w="1701" w:type="dxa"/>
            <w:vAlign w:val="bottom"/>
            <w:tcPrChange w:id="59" w:author="Bart Janisse" w:date="2013-11-13T21:36:00Z">
              <w:tcPr>
                <w:tcW w:w="2291" w:type="dxa"/>
                <w:gridSpan w:val="3"/>
              </w:tcPr>
            </w:tcPrChange>
          </w:tcPr>
          <w:p w14:paraId="73F67FA9" w14:textId="4F3ECA18" w:rsidR="00A36A7A" w:rsidRDefault="00185D2E" w:rsidP="002F79F5">
            <w:pPr>
              <w:rPr>
                <w:ins w:id="60" w:author="Bart Janisse" w:date="2013-11-13T21:27:00Z"/>
              </w:rPr>
            </w:pPr>
            <w:r>
              <w:t>16-12-2013</w:t>
            </w:r>
          </w:p>
        </w:tc>
        <w:tc>
          <w:tcPr>
            <w:tcW w:w="4214" w:type="dxa"/>
            <w:vAlign w:val="bottom"/>
            <w:tcPrChange w:id="61" w:author="Bart Janisse" w:date="2013-11-13T21:36:00Z">
              <w:tcPr>
                <w:tcW w:w="2292" w:type="dxa"/>
              </w:tcPr>
            </w:tcPrChange>
          </w:tcPr>
          <w:p w14:paraId="528C7938" w14:textId="444B352D" w:rsidR="00A36A7A" w:rsidRDefault="00185D2E" w:rsidP="002F79F5">
            <w:pPr>
              <w:rPr>
                <w:ins w:id="62" w:author="Bart Janisse" w:date="2013-11-13T21:27:00Z"/>
              </w:rPr>
            </w:pPr>
            <w:r>
              <w:t>Klasse Obstakel toegevoegd</w:t>
            </w:r>
          </w:p>
        </w:tc>
        <w:tc>
          <w:tcPr>
            <w:tcW w:w="2292" w:type="dxa"/>
            <w:vAlign w:val="bottom"/>
            <w:tcPrChange w:id="63" w:author="Bart Janisse" w:date="2013-11-13T21:36:00Z">
              <w:tcPr>
                <w:tcW w:w="2292" w:type="dxa"/>
              </w:tcPr>
            </w:tcPrChange>
          </w:tcPr>
          <w:p w14:paraId="721338E0" w14:textId="507B7820" w:rsidR="00A36A7A" w:rsidRDefault="00185D2E" w:rsidP="002F79F5">
            <w:pPr>
              <w:rPr>
                <w:ins w:id="64" w:author="Bart Janisse" w:date="2013-11-13T21:27:00Z"/>
              </w:rPr>
            </w:pPr>
            <w:r>
              <w:t>Patrick</w:t>
            </w:r>
            <w:r w:rsidR="008B4186">
              <w:t xml:space="preserve"> / Bart</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1FE933F8" w:rsidR="004171CC" w:rsidRDefault="004171CC" w:rsidP="008B4186">
            <w:r>
              <w:t>Patrick</w:t>
            </w:r>
            <w:r w:rsidR="008B4186">
              <w:t xml:space="preserve"> / Bart</w:t>
            </w:r>
          </w:p>
        </w:tc>
      </w:tr>
      <w:tr w:rsidR="004171CC" w14:paraId="71271135" w14:textId="77777777" w:rsidTr="00FC20B1">
        <w:tc>
          <w:tcPr>
            <w:tcW w:w="959" w:type="dxa"/>
            <w:vAlign w:val="bottom"/>
          </w:tcPr>
          <w:p w14:paraId="74ADE308" w14:textId="5630D35A" w:rsidR="004171CC" w:rsidRDefault="008B4186" w:rsidP="002F79F5">
            <w:r>
              <w:t>1.0</w:t>
            </w:r>
          </w:p>
        </w:tc>
        <w:tc>
          <w:tcPr>
            <w:tcW w:w="1701" w:type="dxa"/>
            <w:vAlign w:val="bottom"/>
          </w:tcPr>
          <w:p w14:paraId="4DEBA2FE" w14:textId="2A290BD9" w:rsidR="004171CC" w:rsidRDefault="008B4186" w:rsidP="002F79F5">
            <w:r>
              <w:t>20-01-2014</w:t>
            </w:r>
          </w:p>
        </w:tc>
        <w:tc>
          <w:tcPr>
            <w:tcW w:w="4214" w:type="dxa"/>
            <w:vAlign w:val="bottom"/>
          </w:tcPr>
          <w:p w14:paraId="63D8C935" w14:textId="03B849BE" w:rsidR="004171CC" w:rsidRDefault="008B4186" w:rsidP="002F79F5">
            <w:r>
              <w:t>Ingeleverde versie</w:t>
            </w:r>
          </w:p>
        </w:tc>
        <w:tc>
          <w:tcPr>
            <w:tcW w:w="2292" w:type="dxa"/>
            <w:vAlign w:val="bottom"/>
          </w:tcPr>
          <w:p w14:paraId="0EABD56B" w14:textId="4FF1C38E" w:rsidR="004171CC" w:rsidRDefault="008B4186" w:rsidP="002F79F5">
            <w:r>
              <w:t>Patrick / Bart</w:t>
            </w:r>
          </w:p>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5" w:author="Bart Janisse" w:date="2013-11-13T21:27:00Z"/>
        </w:rPr>
      </w:pPr>
    </w:p>
    <w:p w14:paraId="79527641" w14:textId="77777777" w:rsidR="00A36A7A" w:rsidRDefault="00A36A7A">
      <w:pPr>
        <w:rPr>
          <w:ins w:id="66" w:author="Bart Janisse" w:date="2013-11-13T21:27:00Z"/>
        </w:rPr>
      </w:pPr>
    </w:p>
    <w:p w14:paraId="6B8FA1BC" w14:textId="77777777" w:rsidR="00A36A7A" w:rsidRDefault="00A36A7A">
      <w:pPr>
        <w:rPr>
          <w:ins w:id="67" w:author="Bart Janisse" w:date="2013-11-13T21:30:00Z"/>
        </w:rPr>
      </w:pPr>
    </w:p>
    <w:p w14:paraId="0ECB4FF3" w14:textId="77777777" w:rsidR="00A36A7A" w:rsidRDefault="00A36A7A">
      <w:pPr>
        <w:rPr>
          <w:ins w:id="68" w:author="Bart Janisse" w:date="2013-11-13T21:30:00Z"/>
        </w:rPr>
      </w:pPr>
    </w:p>
    <w:p w14:paraId="45F6A6DC" w14:textId="226C1785" w:rsidR="00A36A7A" w:rsidRDefault="00A36A7A" w:rsidP="002F79F5">
      <w:pPr>
        <w:rPr>
          <w:ins w:id="69" w:author="Bart Janisse" w:date="2013-11-13T21:30:00Z"/>
        </w:rPr>
      </w:pPr>
      <w:ins w:id="70" w:author="Bart Janisse" w:date="2013-11-13T21:30:00Z">
        <w:r>
          <w:br w:type="page"/>
        </w:r>
      </w:ins>
    </w:p>
    <w:p w14:paraId="4F67F401" w14:textId="701B402B" w:rsidR="00A36A7A" w:rsidRPr="00326E4F" w:rsidRDefault="00A36A7A" w:rsidP="002F79F5">
      <w:pPr>
        <w:pStyle w:val="Kop1"/>
        <w:rPr>
          <w:ins w:id="71" w:author="Bart Janisse" w:date="2013-11-13T21:31:00Z"/>
        </w:rPr>
      </w:pPr>
      <w:bookmarkStart w:id="72" w:name="_Toc373660460"/>
      <w:bookmarkStart w:id="73" w:name="_Toc378088610"/>
      <w:ins w:id="74" w:author="Bart Janisse" w:date="2013-11-13T21:31:00Z">
        <w:r>
          <w:lastRenderedPageBreak/>
          <w:t>Inleiding</w:t>
        </w:r>
        <w:bookmarkEnd w:id="72"/>
        <w:bookmarkEnd w:id="73"/>
      </w:ins>
    </w:p>
    <w:p w14:paraId="04252750" w14:textId="63C56B2E" w:rsidR="00A36A7A" w:rsidRDefault="00A36A7A" w:rsidP="002F79F5">
      <w:pPr>
        <w:pStyle w:val="Kop2"/>
        <w:rPr>
          <w:ins w:id="75" w:author="Bart Janisse" w:date="2013-11-13T21:31:00Z"/>
        </w:rPr>
      </w:pPr>
      <w:bookmarkStart w:id="76" w:name="_Toc373660461"/>
      <w:bookmarkStart w:id="77" w:name="_Toc378088611"/>
      <w:ins w:id="78" w:author="Bart Janisse" w:date="2013-11-13T21:31:00Z">
        <w:r>
          <w:t>doel</w:t>
        </w:r>
        <w:bookmarkEnd w:id="76"/>
        <w:bookmarkEnd w:id="77"/>
      </w:ins>
    </w:p>
    <w:p w14:paraId="2061D0D3" w14:textId="64068C3C" w:rsidR="00A36A7A" w:rsidRDefault="00A36A7A" w:rsidP="002F79F5">
      <w:pPr>
        <w:rPr>
          <w:ins w:id="79" w:author="Bart Janisse" w:date="2013-11-13T21:31:00Z"/>
        </w:rPr>
      </w:pPr>
      <w:ins w:id="80" w:author="Bart Janisse" w:date="2013-11-13T21:31:00Z">
        <w:r>
          <w:t xml:space="preserve">Dit document </w:t>
        </w:r>
      </w:ins>
      <w:r w:rsidR="00194C9B">
        <w:t xml:space="preserve">beschrijft in gedetailleerd het software ontwerp. </w:t>
      </w:r>
    </w:p>
    <w:p w14:paraId="27CF1BBD" w14:textId="71E5A9AD" w:rsidR="00A36A7A" w:rsidRDefault="00A36A7A">
      <w:pPr>
        <w:pStyle w:val="Kop2"/>
        <w:rPr>
          <w:ins w:id="81" w:author="Bart Janisse" w:date="2013-11-13T21:18:00Z"/>
        </w:rPr>
        <w:pPrChange w:id="82" w:author="Bart Janisse" w:date="2013-11-13T21:35:00Z">
          <w:pPr/>
        </w:pPrChange>
      </w:pPr>
      <w:bookmarkStart w:id="83" w:name="_Toc373660462"/>
      <w:bookmarkStart w:id="84" w:name="_Toc378088612"/>
      <w:ins w:id="85" w:author="Bart Janisse" w:date="2013-11-13T21:35:00Z">
        <w:r>
          <w:t>Definities en afkortingen</w:t>
        </w:r>
      </w:ins>
      <w:bookmarkEnd w:id="83"/>
      <w:bookmarkEnd w:id="84"/>
    </w:p>
    <w:tbl>
      <w:tblPr>
        <w:tblStyle w:val="Tabelraster"/>
        <w:tblW w:w="0" w:type="auto"/>
        <w:tblLook w:val="04A0" w:firstRow="1" w:lastRow="0" w:firstColumn="1" w:lastColumn="0" w:noHBand="0" w:noVBand="1"/>
        <w:tblPrChange w:id="86" w:author="Bart Janisse" w:date="2013-11-13T21:38:00Z">
          <w:tblPr>
            <w:tblStyle w:val="Tabelraster"/>
            <w:tblW w:w="0" w:type="auto"/>
            <w:tblLook w:val="04A0" w:firstRow="1" w:lastRow="0" w:firstColumn="1" w:lastColumn="0" w:noHBand="0" w:noVBand="1"/>
          </w:tblPr>
        </w:tblPrChange>
      </w:tblPr>
      <w:tblGrid>
        <w:gridCol w:w="1164"/>
        <w:gridCol w:w="4106"/>
        <w:tblGridChange w:id="87">
          <w:tblGrid>
            <w:gridCol w:w="4583"/>
            <w:gridCol w:w="4583"/>
          </w:tblGrid>
        </w:tblGridChange>
      </w:tblGrid>
      <w:tr w:rsidR="00A36A7A" w:rsidRPr="00305311" w14:paraId="6AB092B5" w14:textId="77777777" w:rsidTr="00305311">
        <w:trPr>
          <w:ins w:id="88" w:author="Bart Janisse" w:date="2013-11-13T21:35:00Z"/>
        </w:trPr>
        <w:tc>
          <w:tcPr>
            <w:tcW w:w="1105" w:type="dxa"/>
            <w:shd w:val="clear" w:color="auto" w:fill="BFBFBF" w:themeFill="background1" w:themeFillShade="BF"/>
            <w:tcPrChange w:id="89" w:author="Bart Janisse" w:date="2013-11-13T21:38:00Z">
              <w:tcPr>
                <w:tcW w:w="4583" w:type="dxa"/>
              </w:tcPr>
            </w:tcPrChange>
          </w:tcPr>
          <w:p w14:paraId="7B8F27D4" w14:textId="3119C5ED" w:rsidR="00A36A7A" w:rsidRPr="00305311" w:rsidRDefault="00A36A7A" w:rsidP="002F79F5">
            <w:pPr>
              <w:rPr>
                <w:ins w:id="90" w:author="Bart Janisse" w:date="2013-11-13T21:35:00Z"/>
              </w:rPr>
            </w:pPr>
            <w:ins w:id="91" w:author="Bart Janisse" w:date="2013-11-13T21:36:00Z">
              <w:r w:rsidRPr="00305311">
                <w:t>Afkorting</w:t>
              </w:r>
            </w:ins>
          </w:p>
        </w:tc>
        <w:tc>
          <w:tcPr>
            <w:tcW w:w="4106" w:type="dxa"/>
            <w:shd w:val="clear" w:color="auto" w:fill="BFBFBF" w:themeFill="background1" w:themeFillShade="BF"/>
            <w:tcPrChange w:id="92" w:author="Bart Janisse" w:date="2013-11-13T21:38:00Z">
              <w:tcPr>
                <w:tcW w:w="4583" w:type="dxa"/>
              </w:tcPr>
            </w:tcPrChange>
          </w:tcPr>
          <w:p w14:paraId="3DF7E8F3" w14:textId="44CAD5B0" w:rsidR="00A36A7A" w:rsidRPr="00305311" w:rsidRDefault="00A36A7A" w:rsidP="002F79F5">
            <w:pPr>
              <w:rPr>
                <w:ins w:id="93" w:author="Bart Janisse" w:date="2013-11-13T21:35:00Z"/>
              </w:rPr>
            </w:pPr>
            <w:ins w:id="94" w:author="Bart Janisse" w:date="2013-11-13T21:36:00Z">
              <w:r w:rsidRPr="00305311">
                <w:t>Betekenis</w:t>
              </w:r>
            </w:ins>
          </w:p>
        </w:tc>
      </w:tr>
      <w:tr w:rsidR="00A36A7A" w14:paraId="600CFA07" w14:textId="77777777" w:rsidTr="00305311">
        <w:trPr>
          <w:ins w:id="95" w:author="Bart Janisse" w:date="2013-11-13T21:35:00Z"/>
        </w:trPr>
        <w:tc>
          <w:tcPr>
            <w:tcW w:w="1105" w:type="dxa"/>
            <w:tcPrChange w:id="96" w:author="Bart Janisse" w:date="2013-11-13T21:38:00Z">
              <w:tcPr>
                <w:tcW w:w="4583" w:type="dxa"/>
              </w:tcPr>
            </w:tcPrChange>
          </w:tcPr>
          <w:p w14:paraId="12F92131" w14:textId="6A6C7F8C" w:rsidR="00A36A7A" w:rsidRDefault="00A36A7A" w:rsidP="002F79F5">
            <w:pPr>
              <w:rPr>
                <w:ins w:id="97" w:author="Bart Janisse" w:date="2013-11-13T21:35:00Z"/>
              </w:rPr>
            </w:pPr>
          </w:p>
        </w:tc>
        <w:tc>
          <w:tcPr>
            <w:tcW w:w="4106" w:type="dxa"/>
            <w:tcPrChange w:id="98" w:author="Bart Janisse" w:date="2013-11-13T21:38:00Z">
              <w:tcPr>
                <w:tcW w:w="4583" w:type="dxa"/>
              </w:tcPr>
            </w:tcPrChange>
          </w:tcPr>
          <w:p w14:paraId="7A7B1CCE" w14:textId="77777777" w:rsidR="00A36A7A" w:rsidRDefault="00A36A7A" w:rsidP="002F79F5">
            <w:pPr>
              <w:rPr>
                <w:ins w:id="99" w:author="Bart Janisse" w:date="2013-11-13T21:35:00Z"/>
              </w:rPr>
            </w:pPr>
          </w:p>
        </w:tc>
      </w:tr>
      <w:tr w:rsidR="00A36A7A" w14:paraId="0BA124EC" w14:textId="77777777" w:rsidTr="00305311">
        <w:trPr>
          <w:ins w:id="100" w:author="Bart Janisse" w:date="2013-11-13T21:35:00Z"/>
        </w:trPr>
        <w:tc>
          <w:tcPr>
            <w:tcW w:w="1105" w:type="dxa"/>
            <w:tcPrChange w:id="101" w:author="Bart Janisse" w:date="2013-11-13T21:38:00Z">
              <w:tcPr>
                <w:tcW w:w="4583" w:type="dxa"/>
              </w:tcPr>
            </w:tcPrChange>
          </w:tcPr>
          <w:p w14:paraId="6CE0CDA9" w14:textId="77777777" w:rsidR="00A36A7A" w:rsidRDefault="00A36A7A" w:rsidP="002F79F5">
            <w:pPr>
              <w:rPr>
                <w:ins w:id="102" w:author="Bart Janisse" w:date="2013-11-13T21:35:00Z"/>
              </w:rPr>
            </w:pPr>
          </w:p>
        </w:tc>
        <w:tc>
          <w:tcPr>
            <w:tcW w:w="4106" w:type="dxa"/>
            <w:tcPrChange w:id="103" w:author="Bart Janisse" w:date="2013-11-13T21:38:00Z">
              <w:tcPr>
                <w:tcW w:w="4583" w:type="dxa"/>
              </w:tcPr>
            </w:tcPrChange>
          </w:tcPr>
          <w:p w14:paraId="073EB48C" w14:textId="77777777" w:rsidR="00A36A7A" w:rsidRDefault="00A36A7A" w:rsidP="002F79F5">
            <w:pPr>
              <w:rPr>
                <w:ins w:id="104" w:author="Bart Janisse" w:date="2013-11-13T21:35:00Z"/>
              </w:rPr>
            </w:pPr>
          </w:p>
        </w:tc>
      </w:tr>
      <w:tr w:rsidR="00A36A7A" w14:paraId="3D757991" w14:textId="77777777" w:rsidTr="00305311">
        <w:trPr>
          <w:ins w:id="105" w:author="Bart Janisse" w:date="2013-11-13T21:35:00Z"/>
        </w:trPr>
        <w:tc>
          <w:tcPr>
            <w:tcW w:w="1105" w:type="dxa"/>
            <w:tcPrChange w:id="106" w:author="Bart Janisse" w:date="2013-11-13T21:38:00Z">
              <w:tcPr>
                <w:tcW w:w="4583" w:type="dxa"/>
              </w:tcPr>
            </w:tcPrChange>
          </w:tcPr>
          <w:p w14:paraId="40121ED7" w14:textId="77777777" w:rsidR="00A36A7A" w:rsidRDefault="00A36A7A" w:rsidP="002F79F5">
            <w:pPr>
              <w:rPr>
                <w:ins w:id="107" w:author="Bart Janisse" w:date="2013-11-13T21:35:00Z"/>
              </w:rPr>
            </w:pPr>
          </w:p>
        </w:tc>
        <w:tc>
          <w:tcPr>
            <w:tcW w:w="4106" w:type="dxa"/>
            <w:tcPrChange w:id="108" w:author="Bart Janisse" w:date="2013-11-13T21:38:00Z">
              <w:tcPr>
                <w:tcW w:w="4583" w:type="dxa"/>
              </w:tcPr>
            </w:tcPrChange>
          </w:tcPr>
          <w:p w14:paraId="12360549" w14:textId="77777777" w:rsidR="00A36A7A" w:rsidRDefault="00A36A7A" w:rsidP="002F79F5">
            <w:pPr>
              <w:rPr>
                <w:ins w:id="109" w:author="Bart Janisse" w:date="2013-11-13T21:35:00Z"/>
              </w:rPr>
            </w:pPr>
          </w:p>
        </w:tc>
      </w:tr>
      <w:tr w:rsidR="00A36A7A" w14:paraId="783BD8F2" w14:textId="77777777" w:rsidTr="00305311">
        <w:trPr>
          <w:ins w:id="110" w:author="Bart Janisse" w:date="2013-11-13T21:35:00Z"/>
        </w:trPr>
        <w:tc>
          <w:tcPr>
            <w:tcW w:w="1105" w:type="dxa"/>
            <w:tcPrChange w:id="111" w:author="Bart Janisse" w:date="2013-11-13T21:38:00Z">
              <w:tcPr>
                <w:tcW w:w="4583" w:type="dxa"/>
              </w:tcPr>
            </w:tcPrChange>
          </w:tcPr>
          <w:p w14:paraId="5EC5846B" w14:textId="77777777" w:rsidR="00A36A7A" w:rsidRDefault="00A36A7A" w:rsidP="002F79F5">
            <w:pPr>
              <w:rPr>
                <w:ins w:id="112" w:author="Bart Janisse" w:date="2013-11-13T21:35:00Z"/>
              </w:rPr>
            </w:pPr>
          </w:p>
        </w:tc>
        <w:tc>
          <w:tcPr>
            <w:tcW w:w="4106" w:type="dxa"/>
            <w:tcPrChange w:id="113" w:author="Bart Janisse" w:date="2013-11-13T21:38:00Z">
              <w:tcPr>
                <w:tcW w:w="4583" w:type="dxa"/>
              </w:tcPr>
            </w:tcPrChange>
          </w:tcPr>
          <w:p w14:paraId="5A75E76B" w14:textId="77777777" w:rsidR="00A36A7A" w:rsidRDefault="00A36A7A" w:rsidP="002F79F5">
            <w:pPr>
              <w:rPr>
                <w:ins w:id="114"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00F1D0F4" w:rsidR="00497EB1" w:rsidRDefault="00497EB1">
      <w:pPr>
        <w:autoSpaceDE/>
        <w:autoSpaceDN/>
        <w:adjustRightInd/>
      </w:pPr>
      <w:r>
        <w:br w:type="page"/>
      </w:r>
    </w:p>
    <w:p w14:paraId="57E9D790" w14:textId="5B327123" w:rsidR="002F79F5" w:rsidRDefault="00497EB1" w:rsidP="00497EB1">
      <w:pPr>
        <w:pStyle w:val="Kop1"/>
      </w:pPr>
      <w:bookmarkStart w:id="115" w:name="_Toc378088613"/>
      <w:r>
        <w:lastRenderedPageBreak/>
        <w:t>Algemene architectuur</w:t>
      </w:r>
      <w:bookmarkEnd w:id="115"/>
    </w:p>
    <w:p w14:paraId="40FF8E9F" w14:textId="4D29CF3A" w:rsidR="00497EB1" w:rsidRDefault="00497EB1" w:rsidP="002F79F5">
      <w:r>
        <w:t>Onderstaande afbeelding geeft de globale architectuur weer. Hierin is de onderlinge samenhang van de klassen te zien. Later zal per klasse een gedetailleerde beschrijving worden gegeven</w:t>
      </w:r>
      <w:r w:rsidR="000940CE">
        <w:t>.</w:t>
      </w:r>
    </w:p>
    <w:p w14:paraId="119E05BB" w14:textId="0573CC5C" w:rsidR="00497EB1" w:rsidRDefault="00497EB1" w:rsidP="002F79F5"/>
    <w:p w14:paraId="58831AFB" w14:textId="77777777" w:rsidR="008D658F" w:rsidRDefault="008D658F" w:rsidP="002F79F5"/>
    <w:p w14:paraId="38AEE79A" w14:textId="77777777" w:rsidR="008D658F" w:rsidRDefault="008D658F" w:rsidP="002F79F5"/>
    <w:p w14:paraId="28F7BF4F" w14:textId="3DC1E2B2" w:rsidR="008D658F" w:rsidRDefault="00883293" w:rsidP="002F79F5">
      <w:r>
        <w:rPr>
          <w:noProof/>
        </w:rPr>
        <w:drawing>
          <wp:inline distT="0" distB="0" distL="0" distR="0" wp14:anchorId="6A359BCA" wp14:editId="291C4CFA">
            <wp:extent cx="5724525" cy="30194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437314AA" w14:textId="77777777" w:rsidR="008D658F" w:rsidRDefault="008D658F" w:rsidP="002F79F5"/>
    <w:p w14:paraId="30EC84DE" w14:textId="0FFB9916" w:rsidR="008D658F" w:rsidRDefault="008D658F" w:rsidP="002F79F5"/>
    <w:p w14:paraId="7CB1FA95" w14:textId="77777777" w:rsidR="008D658F" w:rsidRDefault="008D658F" w:rsidP="002F79F5"/>
    <w:p w14:paraId="52E72056" w14:textId="77777777" w:rsidR="008D658F" w:rsidRDefault="008D658F" w:rsidP="002F79F5"/>
    <w:p w14:paraId="07D066FA" w14:textId="77777777" w:rsidR="008D658F" w:rsidRDefault="008D658F" w:rsidP="002F79F5"/>
    <w:p w14:paraId="610B2F3A" w14:textId="77777777" w:rsidR="008D658F" w:rsidRDefault="008D658F" w:rsidP="002F79F5"/>
    <w:p w14:paraId="051FBCEF" w14:textId="77777777" w:rsidR="008D658F" w:rsidRDefault="008D658F" w:rsidP="002F79F5"/>
    <w:p w14:paraId="2D9FCFC7" w14:textId="77777777" w:rsidR="008D658F" w:rsidRDefault="008D658F" w:rsidP="002F79F5"/>
    <w:p w14:paraId="66F2CC8C" w14:textId="77777777" w:rsidR="008D658F" w:rsidRDefault="008D658F" w:rsidP="002F79F5"/>
    <w:p w14:paraId="0B9E0D1A" w14:textId="77777777" w:rsidR="008D658F" w:rsidRDefault="008D658F" w:rsidP="002F79F5"/>
    <w:p w14:paraId="496943AF" w14:textId="77777777" w:rsidR="008D658F" w:rsidRDefault="008D658F" w:rsidP="002F79F5"/>
    <w:p w14:paraId="665674FA" w14:textId="77777777" w:rsidR="008D658F" w:rsidRDefault="008D658F" w:rsidP="002F79F5"/>
    <w:p w14:paraId="1DD283F2" w14:textId="77777777" w:rsidR="008D658F" w:rsidRDefault="008D658F" w:rsidP="002F79F5"/>
    <w:p w14:paraId="301CAEAF" w14:textId="77777777" w:rsidR="008D658F" w:rsidRDefault="008D658F" w:rsidP="002F79F5"/>
    <w:p w14:paraId="57664C42" w14:textId="77777777" w:rsidR="008D658F" w:rsidRDefault="008D658F" w:rsidP="002F79F5"/>
    <w:p w14:paraId="0A887445" w14:textId="77777777" w:rsidR="008D658F" w:rsidRDefault="008D658F" w:rsidP="002F79F5"/>
    <w:p w14:paraId="2FE12AF2" w14:textId="77777777" w:rsidR="008D658F" w:rsidRDefault="008D658F" w:rsidP="002F79F5"/>
    <w:p w14:paraId="6C396260" w14:textId="77777777" w:rsidR="008D658F" w:rsidRDefault="008D658F" w:rsidP="002F79F5"/>
    <w:p w14:paraId="707FDC42" w14:textId="77777777" w:rsidR="008D658F" w:rsidRDefault="008D658F" w:rsidP="002F79F5"/>
    <w:p w14:paraId="7431B2A7" w14:textId="77777777" w:rsidR="008D658F" w:rsidRDefault="008D658F" w:rsidP="002F79F5"/>
    <w:p w14:paraId="319FB96A" w14:textId="77777777" w:rsidR="008D658F" w:rsidRDefault="008D658F" w:rsidP="002F79F5"/>
    <w:p w14:paraId="5798DE04" w14:textId="77777777" w:rsidR="008D658F" w:rsidRDefault="008D658F" w:rsidP="002F79F5"/>
    <w:p w14:paraId="1E8A165F" w14:textId="4896AA02" w:rsidR="008D658F" w:rsidRDefault="00883293" w:rsidP="00883293">
      <w:pPr>
        <w:pStyle w:val="Kop1"/>
      </w:pPr>
      <w:bookmarkStart w:id="116" w:name="_Toc378088614"/>
      <w:r>
        <w:t>Gedetailleerde arch</w:t>
      </w:r>
      <w:r w:rsidR="00327CCC">
        <w:t>i</w:t>
      </w:r>
      <w:r>
        <w:t>tectuur</w:t>
      </w:r>
      <w:bookmarkEnd w:id="116"/>
    </w:p>
    <w:p w14:paraId="328908F6" w14:textId="7FF959BB" w:rsidR="008D658F" w:rsidRDefault="00A130E2" w:rsidP="00A130E2">
      <w:pPr>
        <w:pStyle w:val="Kop2"/>
      </w:pPr>
      <w:bookmarkStart w:id="117" w:name="_Toc378088615"/>
      <w:r>
        <w:t>Klasse diagram model</w:t>
      </w:r>
      <w:bookmarkEnd w:id="117"/>
    </w:p>
    <w:p w14:paraId="764E896F" w14:textId="14824C38" w:rsidR="00497EB1" w:rsidRDefault="00497EB1" w:rsidP="002F79F5"/>
    <w:p w14:paraId="02153AC3" w14:textId="77777777" w:rsidR="002844B3" w:rsidRDefault="008D658F" w:rsidP="008D658F">
      <w:pPr>
        <w:autoSpaceDE/>
        <w:autoSpaceDN/>
        <w:adjustRightInd/>
      </w:pPr>
      <w:r w:rsidRPr="008D658F">
        <w:rPr>
          <w:noProof/>
        </w:rPr>
        <w:drawing>
          <wp:inline distT="0" distB="0" distL="0" distR="0" wp14:anchorId="20DF27D8" wp14:editId="07DD5166">
            <wp:extent cx="5731510" cy="30353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5300"/>
                    </a:xfrm>
                    <a:prstGeom prst="rect">
                      <a:avLst/>
                    </a:prstGeom>
                  </pic:spPr>
                </pic:pic>
              </a:graphicData>
            </a:graphic>
          </wp:inline>
        </w:drawing>
      </w:r>
    </w:p>
    <w:p w14:paraId="451AAF25" w14:textId="77777777" w:rsidR="002844B3" w:rsidRDefault="002844B3" w:rsidP="008D658F">
      <w:pPr>
        <w:autoSpaceDE/>
        <w:autoSpaceDN/>
        <w:adjustRightInd/>
      </w:pPr>
    </w:p>
    <w:p w14:paraId="2BBE016A" w14:textId="449F5E31" w:rsidR="00A130E2" w:rsidRDefault="00A130E2">
      <w:pPr>
        <w:autoSpaceDE/>
        <w:autoSpaceDN/>
        <w:adjustRightInd/>
      </w:pPr>
      <w:r>
        <w:br w:type="page"/>
      </w:r>
    </w:p>
    <w:p w14:paraId="30ED5338" w14:textId="1BF450E0" w:rsidR="002844B3" w:rsidRDefault="00A130E2" w:rsidP="00A130E2">
      <w:pPr>
        <w:pStyle w:val="Kop2"/>
      </w:pPr>
      <w:bookmarkStart w:id="118" w:name="_Toc378088616"/>
      <w:r>
        <w:lastRenderedPageBreak/>
        <w:t>Klasse diagram Model, View, Controller</w:t>
      </w:r>
      <w:bookmarkEnd w:id="118"/>
    </w:p>
    <w:p w14:paraId="48089B13" w14:textId="6D80F612" w:rsidR="00A130E2" w:rsidRDefault="00A130E2" w:rsidP="00A130E2">
      <w:r w:rsidRPr="00A130E2">
        <w:rPr>
          <w:noProof/>
        </w:rPr>
        <w:drawing>
          <wp:inline distT="0" distB="0" distL="0" distR="0" wp14:anchorId="076D007C" wp14:editId="3498B654">
            <wp:extent cx="5295900" cy="4038124"/>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854" cy="4044189"/>
                    </a:xfrm>
                    <a:prstGeom prst="rect">
                      <a:avLst/>
                    </a:prstGeom>
                  </pic:spPr>
                </pic:pic>
              </a:graphicData>
            </a:graphic>
          </wp:inline>
        </w:drawing>
      </w:r>
    </w:p>
    <w:p w14:paraId="0D31F575" w14:textId="77777777" w:rsidR="00A130E2" w:rsidRDefault="00A130E2" w:rsidP="00A130E2"/>
    <w:p w14:paraId="50A23CE7" w14:textId="77777777" w:rsidR="00A130E2" w:rsidRPr="00A130E2" w:rsidRDefault="00A130E2" w:rsidP="00A130E2"/>
    <w:p w14:paraId="24C56ACF" w14:textId="77777777" w:rsidR="00A130E2" w:rsidRDefault="00A130E2">
      <w:pPr>
        <w:autoSpaceDE/>
        <w:autoSpaceDN/>
        <w:adjustRightInd/>
        <w:rPr>
          <w:i/>
          <w:color w:val="365F91" w:themeColor="accent1" w:themeShade="BF"/>
          <w:spacing w:val="15"/>
          <w:sz w:val="22"/>
          <w:szCs w:val="22"/>
        </w:rPr>
      </w:pPr>
      <w:r>
        <w:br w:type="page"/>
      </w:r>
    </w:p>
    <w:p w14:paraId="36CD9C03" w14:textId="23B5434A" w:rsidR="002844B3" w:rsidRDefault="00A130E2" w:rsidP="00A130E2">
      <w:pPr>
        <w:pStyle w:val="Kop2"/>
      </w:pPr>
      <w:bookmarkStart w:id="119" w:name="_Toc378088617"/>
      <w:r>
        <w:lastRenderedPageBreak/>
        <w:t>Sequence diagram s</w:t>
      </w:r>
      <w:r w:rsidR="002844B3">
        <w:t>imulatiestap</w:t>
      </w:r>
      <w:bookmarkEnd w:id="119"/>
    </w:p>
    <w:p w14:paraId="068337A6" w14:textId="0A341A12" w:rsidR="002844B3" w:rsidRPr="002844B3" w:rsidRDefault="002844B3" w:rsidP="002844B3"/>
    <w:p w14:paraId="7A758DA1" w14:textId="0BD8D0AD" w:rsidR="002844B3" w:rsidRDefault="002844B3" w:rsidP="008D658F">
      <w:pPr>
        <w:autoSpaceDE/>
        <w:autoSpaceDN/>
        <w:adjustRightInd/>
      </w:pPr>
      <w:r w:rsidRPr="002844B3">
        <w:rPr>
          <w:noProof/>
        </w:rPr>
        <w:drawing>
          <wp:anchor distT="0" distB="0" distL="114300" distR="114300" simplePos="0" relativeHeight="251661312" behindDoc="0" locked="0" layoutInCell="1" allowOverlap="1" wp14:anchorId="0A07165A" wp14:editId="7B28D3D8">
            <wp:simplePos x="0" y="0"/>
            <wp:positionH relativeFrom="column">
              <wp:posOffset>238836</wp:posOffset>
            </wp:positionH>
            <wp:positionV relativeFrom="paragraph">
              <wp:posOffset>14917</wp:posOffset>
            </wp:positionV>
            <wp:extent cx="4726288" cy="2784143"/>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26288" cy="2784143"/>
                    </a:xfrm>
                    <a:prstGeom prst="rect">
                      <a:avLst/>
                    </a:prstGeom>
                  </pic:spPr>
                </pic:pic>
              </a:graphicData>
            </a:graphic>
            <wp14:sizeRelH relativeFrom="page">
              <wp14:pctWidth>0</wp14:pctWidth>
            </wp14:sizeRelH>
            <wp14:sizeRelV relativeFrom="page">
              <wp14:pctHeight>0</wp14:pctHeight>
            </wp14:sizeRelV>
          </wp:anchor>
        </w:drawing>
      </w:r>
      <w:r w:rsidRPr="002844B3">
        <w:t xml:space="preserve"> </w:t>
      </w:r>
    </w:p>
    <w:p w14:paraId="1B8C7B47" w14:textId="77777777" w:rsidR="002844B3" w:rsidRDefault="002844B3" w:rsidP="008D658F">
      <w:pPr>
        <w:autoSpaceDE/>
        <w:autoSpaceDN/>
        <w:adjustRightInd/>
      </w:pPr>
    </w:p>
    <w:p w14:paraId="6F411573" w14:textId="0AC75174" w:rsidR="008D658F" w:rsidRDefault="00F86286" w:rsidP="008D658F">
      <w:pPr>
        <w:autoSpaceDE/>
        <w:autoSpaceDN/>
        <w:adjustRightInd/>
      </w:pPr>
      <w:r>
        <w:br w:type="page"/>
      </w:r>
    </w:p>
    <w:p w14:paraId="01B8AFE3" w14:textId="77777777" w:rsidR="008D658F" w:rsidRDefault="00F86286" w:rsidP="00F86286">
      <w:pPr>
        <w:pStyle w:val="Kop1"/>
      </w:pPr>
      <w:bookmarkStart w:id="120" w:name="_Toc378088618"/>
      <w:r>
        <w:lastRenderedPageBreak/>
        <w:t>Klassen</w:t>
      </w:r>
      <w:bookmarkEnd w:id="120"/>
    </w:p>
    <w:p w14:paraId="09D0C7BF" w14:textId="77777777" w:rsidR="00883293" w:rsidRDefault="00883293" w:rsidP="00883293">
      <w:pPr>
        <w:pStyle w:val="Kop2"/>
      </w:pPr>
      <w:bookmarkStart w:id="121" w:name="_Toc378088619"/>
      <w:r>
        <w:t>Beest</w:t>
      </w:r>
      <w:bookmarkEnd w:id="121"/>
    </w:p>
    <w:p w14:paraId="298BAAFA" w14:textId="77777777" w:rsidR="00883293" w:rsidRDefault="00883293" w:rsidP="00883293">
      <w:r>
        <w:t>Een beest is in staat om zijn eigen positie te bepalen. Hiervoor is gekozen zodat het leefgebied dit niet van alle beesten hoeft bij te houden.</w:t>
      </w:r>
    </w:p>
    <w:p w14:paraId="6E2B0253" w14:textId="77777777" w:rsidR="00883293" w:rsidRDefault="00883293" w:rsidP="00883293"/>
    <w:p w14:paraId="03050B43" w14:textId="77777777" w:rsidR="00883293" w:rsidRDefault="00883293" w:rsidP="00883293">
      <w:r>
        <w:t>De vraag die nu rijst is: Hoe weet het beest waar hij naar toe mag? Er kan immers een obstakel in de weg staan.</w:t>
      </w:r>
    </w:p>
    <w:p w14:paraId="738DCC66" w14:textId="77777777" w:rsidR="00883293" w:rsidRDefault="00883293" w:rsidP="00883293"/>
    <w:p w14:paraId="21E754B4" w14:textId="77777777" w:rsidR="00883293" w:rsidRDefault="00883293" w:rsidP="00883293">
      <w:r>
        <w:t>Uiteindelijk kiezen we er toch voor dat het leefgebied de positie gaat bepalen. Deze weet immers ook waar de obstakels staan enz. Het beest kan wel zijn positie onthouden. Hij krijgt dus van het leefgebied op naar welke positie hij moet.</w:t>
      </w:r>
    </w:p>
    <w:p w14:paraId="42A93A4F" w14:textId="77777777" w:rsidR="00883293" w:rsidRDefault="00883293" w:rsidP="00883293"/>
    <w:p w14:paraId="712EB606" w14:textId="77777777" w:rsidR="00883293" w:rsidRDefault="00883293" w:rsidP="00883293">
      <w:r>
        <w:t>Omdat het leefgebied ook de obstakels kent zal deze ook de richting van het beest bepalen. Hij kijkt of het nieuwe coördinaat van het beest bezet met een obstakel is en als dit zo is dan zal het leefgebied de richting van het beest veranderen.</w:t>
      </w:r>
    </w:p>
    <w:p w14:paraId="0AEDB27E" w14:textId="4F244382" w:rsidR="008D658F" w:rsidRDefault="00883293" w:rsidP="008D658F">
      <w:pPr>
        <w:pStyle w:val="Kop3"/>
      </w:pPr>
      <w:r>
        <w:t>Diagram</w:t>
      </w:r>
    </w:p>
    <w:p w14:paraId="3FCB23B8" w14:textId="3D3EA40C" w:rsidR="00883293" w:rsidRDefault="0096354F" w:rsidP="008D658F">
      <w:r w:rsidRPr="0096354F">
        <w:rPr>
          <w:noProof/>
        </w:rPr>
        <w:drawing>
          <wp:anchor distT="0" distB="0" distL="114300" distR="114300" simplePos="0" relativeHeight="251649024" behindDoc="0" locked="0" layoutInCell="1" allowOverlap="1" wp14:anchorId="726ED75B" wp14:editId="05B846C0">
            <wp:simplePos x="0" y="0"/>
            <wp:positionH relativeFrom="column">
              <wp:posOffset>704850</wp:posOffset>
            </wp:positionH>
            <wp:positionV relativeFrom="paragraph">
              <wp:posOffset>35560</wp:posOffset>
            </wp:positionV>
            <wp:extent cx="3441600" cy="1162800"/>
            <wp:effectExtent l="0" t="0" r="698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1600" cy="1162800"/>
                    </a:xfrm>
                    <a:prstGeom prst="rect">
                      <a:avLst/>
                    </a:prstGeom>
                  </pic:spPr>
                </pic:pic>
              </a:graphicData>
            </a:graphic>
            <wp14:sizeRelH relativeFrom="page">
              <wp14:pctWidth>0</wp14:pctWidth>
            </wp14:sizeRelH>
            <wp14:sizeRelV relativeFrom="page">
              <wp14:pctHeight>0</wp14:pctHeight>
            </wp14:sizeRelV>
          </wp:anchor>
        </w:drawing>
      </w:r>
    </w:p>
    <w:p w14:paraId="6F2618D1" w14:textId="77777777" w:rsidR="00883293" w:rsidRDefault="00883293" w:rsidP="008D658F"/>
    <w:p w14:paraId="2392F500" w14:textId="58BB4312" w:rsidR="00883293" w:rsidRDefault="00883293" w:rsidP="008D658F"/>
    <w:p w14:paraId="57CDCA34" w14:textId="77777777" w:rsidR="00883293" w:rsidRDefault="00883293" w:rsidP="008D658F"/>
    <w:p w14:paraId="0CD3187E" w14:textId="77777777" w:rsidR="00883293" w:rsidRDefault="00883293" w:rsidP="008D658F"/>
    <w:p w14:paraId="195F46F5" w14:textId="69A2AAF5" w:rsidR="00883293" w:rsidRDefault="00883293" w:rsidP="008D658F"/>
    <w:p w14:paraId="7731ECC8" w14:textId="77777777" w:rsidR="00883293" w:rsidRDefault="00883293" w:rsidP="008D658F"/>
    <w:p w14:paraId="4D83BD66" w14:textId="77777777" w:rsidR="0096354F" w:rsidRDefault="0096354F" w:rsidP="0096354F">
      <w:pPr>
        <w:pStyle w:val="Kop3"/>
      </w:pPr>
      <w:r>
        <w:t>Functie</w:t>
      </w:r>
    </w:p>
    <w:p w14:paraId="5BCE7BC5" w14:textId="7EF85E43" w:rsidR="0096354F" w:rsidRDefault="0096354F" w:rsidP="0096354F">
      <w:r>
        <w:t>Deze klasse is een representatie van een beest</w:t>
      </w:r>
      <w:r w:rsidR="00CF2E1D">
        <w:t>.</w:t>
      </w:r>
    </w:p>
    <w:p w14:paraId="7D0648AE" w14:textId="77777777" w:rsidR="00541208" w:rsidRDefault="00541208">
      <w:pPr>
        <w:autoSpaceDE/>
        <w:autoSpaceDN/>
        <w:adjustRightInd/>
      </w:pPr>
    </w:p>
    <w:p w14:paraId="68FC7AFF" w14:textId="77777777" w:rsidR="00057FE4" w:rsidRDefault="00057FE4">
      <w:pPr>
        <w:autoSpaceDE/>
        <w:autoSpaceDN/>
        <w:adjustRightInd/>
        <w:rPr>
          <w:i/>
          <w:color w:val="365F91" w:themeColor="accent1" w:themeShade="BF"/>
          <w:spacing w:val="15"/>
          <w:sz w:val="22"/>
          <w:szCs w:val="22"/>
        </w:rPr>
      </w:pPr>
      <w:r>
        <w:br w:type="page"/>
      </w:r>
    </w:p>
    <w:p w14:paraId="097EFA1C" w14:textId="26AA293B" w:rsidR="0096354F" w:rsidRDefault="0096354F" w:rsidP="0096354F">
      <w:pPr>
        <w:pStyle w:val="Kop3"/>
      </w:pPr>
      <w:r>
        <w:lastRenderedPageBreak/>
        <w:t>Constructor(s)</w:t>
      </w:r>
    </w:p>
    <w:p w14:paraId="79258C7F" w14:textId="77777777" w:rsidR="00057FE4" w:rsidRPr="00AB088A" w:rsidRDefault="00057FE4" w:rsidP="00AB088A">
      <w:pPr>
        <w:pStyle w:val="Code"/>
      </w:pPr>
      <w:r w:rsidRPr="00AB088A">
        <w:t xml:space="preserve">public </w:t>
      </w:r>
      <w:r w:rsidRPr="002844B3">
        <w:rPr>
          <w:b/>
        </w:rPr>
        <w:t>Beest</w:t>
      </w:r>
      <w:r w:rsidRPr="00AB088A">
        <w:t xml:space="preserve">(BeestType type, Positie startPositie, Richting startRichting, int                 </w:t>
      </w:r>
    </w:p>
    <w:p w14:paraId="48B72008" w14:textId="6299C887" w:rsidR="00057FE4" w:rsidRPr="00AB088A" w:rsidRDefault="00057FE4" w:rsidP="00AB088A">
      <w:pPr>
        <w:pStyle w:val="Code"/>
      </w:pPr>
      <w:r w:rsidRPr="00AB088A">
        <w:t xml:space="preserve">               poten, int maxGewicht, int maxEnergie) </w:t>
      </w:r>
    </w:p>
    <w:p w14:paraId="34549C1D" w14:textId="0CB6AD83" w:rsidR="00057FE4" w:rsidRPr="00AB088A" w:rsidRDefault="00057FE4" w:rsidP="00AB088A">
      <w:pPr>
        <w:pStyle w:val="Code"/>
      </w:pPr>
      <w:r w:rsidRPr="00AB088A">
        <w:t>{</w:t>
      </w:r>
    </w:p>
    <w:p w14:paraId="2CF5C9C5" w14:textId="6337D996" w:rsidR="00057FE4" w:rsidRPr="00AB088A" w:rsidRDefault="00057FE4" w:rsidP="00AB088A">
      <w:pPr>
        <w:pStyle w:val="Code"/>
      </w:pPr>
      <w:r w:rsidRPr="00AB088A">
        <w:t>this.type = type;</w:t>
      </w:r>
    </w:p>
    <w:p w14:paraId="6C4A5E1C" w14:textId="0A76D4AC" w:rsidR="00057FE4" w:rsidRPr="00AB088A" w:rsidRDefault="00057FE4" w:rsidP="00AB088A">
      <w:pPr>
        <w:pStyle w:val="Code"/>
      </w:pPr>
      <w:r w:rsidRPr="00AB088A">
        <w:t xml:space="preserve">    </w:t>
      </w:r>
      <w:r w:rsidRPr="00AB088A">
        <w:tab/>
        <w:t>this.poten = poten;</w:t>
      </w:r>
    </w:p>
    <w:p w14:paraId="7C094650" w14:textId="333DBC20" w:rsidR="00057FE4" w:rsidRPr="00AB088A" w:rsidRDefault="00057FE4" w:rsidP="00AB088A">
      <w:pPr>
        <w:pStyle w:val="Code"/>
      </w:pPr>
      <w:r w:rsidRPr="00AB088A">
        <w:t xml:space="preserve">     </w:t>
      </w:r>
      <w:r w:rsidRPr="00AB088A">
        <w:tab/>
        <w:t>this.maxGewicht = maxGewicht;</w:t>
      </w:r>
    </w:p>
    <w:p w14:paraId="0ADB6BDE" w14:textId="6266D763" w:rsidR="00057FE4" w:rsidRPr="00AB088A" w:rsidRDefault="00057FE4" w:rsidP="00AB088A">
      <w:pPr>
        <w:pStyle w:val="Code"/>
      </w:pPr>
      <w:r w:rsidRPr="00AB088A">
        <w:t xml:space="preserve">     </w:t>
      </w:r>
      <w:r w:rsidRPr="00AB088A">
        <w:tab/>
        <w:t>this.maxEnergie = maxEnergie;</w:t>
      </w:r>
    </w:p>
    <w:p w14:paraId="1EC5E06B" w14:textId="1E61E0E9" w:rsidR="00057FE4" w:rsidRPr="00AB088A" w:rsidRDefault="00057FE4" w:rsidP="00AB088A">
      <w:pPr>
        <w:pStyle w:val="Code"/>
      </w:pPr>
      <w:r w:rsidRPr="00AB088A">
        <w:t xml:space="preserve">     </w:t>
      </w:r>
      <w:r w:rsidRPr="00AB088A">
        <w:tab/>
        <w:t>this.positie = startPositie;</w:t>
      </w:r>
    </w:p>
    <w:p w14:paraId="62AF1743" w14:textId="77777777" w:rsidR="00057FE4" w:rsidRPr="00AB088A" w:rsidRDefault="00057FE4" w:rsidP="00AB088A">
      <w:pPr>
        <w:pStyle w:val="Code"/>
      </w:pPr>
      <w:r w:rsidRPr="00AB088A">
        <w:t xml:space="preserve">     </w:t>
      </w:r>
      <w:r w:rsidRPr="00AB088A">
        <w:tab/>
        <w:t>this.richting = startRichting;</w:t>
      </w:r>
    </w:p>
    <w:p w14:paraId="1B67D943" w14:textId="721C63BE" w:rsidR="0096354F" w:rsidRPr="00AB088A" w:rsidRDefault="00057FE4" w:rsidP="00AB088A">
      <w:pPr>
        <w:pStyle w:val="Code"/>
      </w:pPr>
      <w:r w:rsidRPr="00AB088A">
        <w:t>}</w:t>
      </w:r>
    </w:p>
    <w:p w14:paraId="267F0A31" w14:textId="77777777" w:rsidR="00057FE4" w:rsidRDefault="00057FE4" w:rsidP="0096354F">
      <w:pPr>
        <w:rPr>
          <w:sz w:val="20"/>
          <w:szCs w:val="20"/>
        </w:rPr>
      </w:pPr>
    </w:p>
    <w:p w14:paraId="3C7C1FEB" w14:textId="688E6FB5" w:rsidR="0096354F" w:rsidRPr="0096354F" w:rsidRDefault="0096354F" w:rsidP="0096354F">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6354F" w:rsidRPr="0096354F" w14:paraId="76993968" w14:textId="77777777" w:rsidTr="00041532">
        <w:tc>
          <w:tcPr>
            <w:tcW w:w="1284" w:type="dxa"/>
            <w:shd w:val="clear" w:color="auto" w:fill="BFBFBF" w:themeFill="background1" w:themeFillShade="BF"/>
          </w:tcPr>
          <w:p w14:paraId="34F83456" w14:textId="5D298727" w:rsidR="0096354F" w:rsidRPr="0096354F" w:rsidRDefault="0096354F" w:rsidP="0096354F">
            <w:pPr>
              <w:rPr>
                <w:b/>
                <w:sz w:val="20"/>
                <w:szCs w:val="20"/>
              </w:rPr>
            </w:pPr>
            <w:r w:rsidRPr="0096354F">
              <w:rPr>
                <w:b/>
                <w:sz w:val="20"/>
                <w:szCs w:val="20"/>
              </w:rPr>
              <w:t>type</w:t>
            </w:r>
          </w:p>
        </w:tc>
        <w:tc>
          <w:tcPr>
            <w:tcW w:w="1688" w:type="dxa"/>
            <w:shd w:val="clear" w:color="auto" w:fill="BFBFBF" w:themeFill="background1" w:themeFillShade="BF"/>
          </w:tcPr>
          <w:p w14:paraId="30FC9E4F" w14:textId="1D32CF25" w:rsidR="0096354F" w:rsidRPr="0096354F" w:rsidRDefault="0096354F" w:rsidP="0096354F">
            <w:pPr>
              <w:rPr>
                <w:b/>
                <w:sz w:val="20"/>
                <w:szCs w:val="20"/>
              </w:rPr>
            </w:pPr>
            <w:r w:rsidRPr="0096354F">
              <w:rPr>
                <w:b/>
                <w:sz w:val="20"/>
                <w:szCs w:val="20"/>
              </w:rPr>
              <w:t>naam</w:t>
            </w:r>
          </w:p>
        </w:tc>
        <w:tc>
          <w:tcPr>
            <w:tcW w:w="6095" w:type="dxa"/>
            <w:shd w:val="clear" w:color="auto" w:fill="BFBFBF" w:themeFill="background1" w:themeFillShade="BF"/>
          </w:tcPr>
          <w:p w14:paraId="66521915" w14:textId="41417391" w:rsidR="0096354F" w:rsidRPr="0096354F" w:rsidRDefault="0096354F" w:rsidP="0096354F">
            <w:pPr>
              <w:rPr>
                <w:b/>
                <w:sz w:val="20"/>
                <w:szCs w:val="20"/>
              </w:rPr>
            </w:pPr>
            <w:r w:rsidRPr="0096354F">
              <w:rPr>
                <w:b/>
                <w:sz w:val="20"/>
                <w:szCs w:val="20"/>
              </w:rPr>
              <w:t>omschrijving</w:t>
            </w:r>
          </w:p>
        </w:tc>
      </w:tr>
      <w:tr w:rsidR="0096354F" w:rsidRPr="0096354F" w14:paraId="4792576B" w14:textId="77777777" w:rsidTr="00041532">
        <w:tc>
          <w:tcPr>
            <w:tcW w:w="1284" w:type="dxa"/>
          </w:tcPr>
          <w:p w14:paraId="6F3C3181" w14:textId="15EAA24D" w:rsidR="0096354F" w:rsidRPr="0096354F" w:rsidRDefault="0096354F" w:rsidP="0096354F">
            <w:pPr>
              <w:rPr>
                <w:sz w:val="20"/>
                <w:szCs w:val="20"/>
              </w:rPr>
            </w:pPr>
            <w:r>
              <w:rPr>
                <w:sz w:val="20"/>
                <w:szCs w:val="20"/>
              </w:rPr>
              <w:t>BeestType</w:t>
            </w:r>
          </w:p>
        </w:tc>
        <w:tc>
          <w:tcPr>
            <w:tcW w:w="1688" w:type="dxa"/>
          </w:tcPr>
          <w:p w14:paraId="73442343" w14:textId="63ADD44E" w:rsidR="0096354F" w:rsidRPr="0096354F" w:rsidRDefault="0096354F" w:rsidP="0096354F">
            <w:pPr>
              <w:rPr>
                <w:sz w:val="20"/>
                <w:szCs w:val="20"/>
              </w:rPr>
            </w:pPr>
            <w:r>
              <w:rPr>
                <w:sz w:val="20"/>
                <w:szCs w:val="20"/>
              </w:rPr>
              <w:t>type</w:t>
            </w:r>
          </w:p>
        </w:tc>
        <w:tc>
          <w:tcPr>
            <w:tcW w:w="6095" w:type="dxa"/>
          </w:tcPr>
          <w:p w14:paraId="1809B5DB" w14:textId="16DEAA31" w:rsidR="0096354F" w:rsidRPr="0096354F" w:rsidRDefault="0096354F" w:rsidP="0096354F">
            <w:pPr>
              <w:rPr>
                <w:sz w:val="20"/>
                <w:szCs w:val="20"/>
              </w:rPr>
            </w:pPr>
            <w:r>
              <w:rPr>
                <w:sz w:val="20"/>
                <w:szCs w:val="20"/>
              </w:rPr>
              <w:t>Type dat een beest kan zijn: Omnivoor, Herbivoor, Carnivoor, Nonivoor</w:t>
            </w:r>
          </w:p>
        </w:tc>
      </w:tr>
      <w:tr w:rsidR="0096354F" w:rsidRPr="0096354F" w14:paraId="085048A8" w14:textId="77777777" w:rsidTr="00041532">
        <w:tc>
          <w:tcPr>
            <w:tcW w:w="1284" w:type="dxa"/>
          </w:tcPr>
          <w:p w14:paraId="54307AF0" w14:textId="65610FCE" w:rsidR="0096354F" w:rsidRPr="0096354F" w:rsidRDefault="0096354F" w:rsidP="0096354F">
            <w:pPr>
              <w:rPr>
                <w:sz w:val="20"/>
                <w:szCs w:val="20"/>
              </w:rPr>
            </w:pPr>
            <w:r>
              <w:rPr>
                <w:sz w:val="20"/>
                <w:szCs w:val="20"/>
              </w:rPr>
              <w:t>Positie</w:t>
            </w:r>
          </w:p>
        </w:tc>
        <w:tc>
          <w:tcPr>
            <w:tcW w:w="1688" w:type="dxa"/>
          </w:tcPr>
          <w:p w14:paraId="62E92593" w14:textId="3E126B5E" w:rsidR="0096354F" w:rsidRPr="0096354F" w:rsidRDefault="0096354F" w:rsidP="0096354F">
            <w:pPr>
              <w:rPr>
                <w:sz w:val="20"/>
                <w:szCs w:val="20"/>
              </w:rPr>
            </w:pPr>
            <w:r>
              <w:rPr>
                <w:sz w:val="20"/>
                <w:szCs w:val="20"/>
              </w:rPr>
              <w:t>startPositie</w:t>
            </w:r>
          </w:p>
        </w:tc>
        <w:tc>
          <w:tcPr>
            <w:tcW w:w="6095" w:type="dxa"/>
          </w:tcPr>
          <w:p w14:paraId="255350D2" w14:textId="75425BEE" w:rsidR="0096354F" w:rsidRPr="0096354F" w:rsidRDefault="00041532" w:rsidP="0096354F">
            <w:pPr>
              <w:rPr>
                <w:sz w:val="20"/>
                <w:szCs w:val="20"/>
              </w:rPr>
            </w:pPr>
            <w:r>
              <w:rPr>
                <w:sz w:val="20"/>
                <w:szCs w:val="20"/>
              </w:rPr>
              <w:t>Positie waar het beest begint binnen het leefgebied</w:t>
            </w:r>
          </w:p>
        </w:tc>
      </w:tr>
      <w:tr w:rsidR="0096354F" w:rsidRPr="0096354F" w14:paraId="6071A92E" w14:textId="77777777" w:rsidTr="00041532">
        <w:tc>
          <w:tcPr>
            <w:tcW w:w="1284" w:type="dxa"/>
          </w:tcPr>
          <w:p w14:paraId="0B0009A2" w14:textId="57A835A4" w:rsidR="0096354F" w:rsidRPr="0096354F" w:rsidRDefault="0096354F" w:rsidP="0096354F">
            <w:pPr>
              <w:rPr>
                <w:sz w:val="20"/>
                <w:szCs w:val="20"/>
              </w:rPr>
            </w:pPr>
            <w:r>
              <w:rPr>
                <w:sz w:val="20"/>
                <w:szCs w:val="20"/>
              </w:rPr>
              <w:t>Richting</w:t>
            </w:r>
          </w:p>
        </w:tc>
        <w:tc>
          <w:tcPr>
            <w:tcW w:w="1688" w:type="dxa"/>
          </w:tcPr>
          <w:p w14:paraId="1B7E52F6" w14:textId="1EB6A867" w:rsidR="0096354F" w:rsidRPr="0096354F" w:rsidRDefault="0096354F" w:rsidP="0096354F">
            <w:pPr>
              <w:rPr>
                <w:sz w:val="20"/>
                <w:szCs w:val="20"/>
              </w:rPr>
            </w:pPr>
            <w:r>
              <w:rPr>
                <w:sz w:val="20"/>
                <w:szCs w:val="20"/>
              </w:rPr>
              <w:t>startRichting</w:t>
            </w:r>
          </w:p>
        </w:tc>
        <w:tc>
          <w:tcPr>
            <w:tcW w:w="6095" w:type="dxa"/>
          </w:tcPr>
          <w:p w14:paraId="5841694E" w14:textId="0DCDAAC2" w:rsidR="0096354F" w:rsidRPr="0096354F" w:rsidRDefault="00041532" w:rsidP="0096354F">
            <w:pPr>
              <w:rPr>
                <w:sz w:val="20"/>
                <w:szCs w:val="20"/>
              </w:rPr>
            </w:pPr>
            <w:r>
              <w:rPr>
                <w:sz w:val="20"/>
                <w:szCs w:val="20"/>
              </w:rPr>
              <w:t>De looprichting waarmee het beest start</w:t>
            </w:r>
          </w:p>
        </w:tc>
      </w:tr>
      <w:tr w:rsidR="0096354F" w:rsidRPr="0096354F" w14:paraId="081CAB1D" w14:textId="77777777" w:rsidTr="00041532">
        <w:tc>
          <w:tcPr>
            <w:tcW w:w="1284" w:type="dxa"/>
          </w:tcPr>
          <w:p w14:paraId="4FE835C1" w14:textId="7C18D4F7" w:rsidR="0096354F" w:rsidRDefault="0096354F" w:rsidP="0096354F">
            <w:pPr>
              <w:rPr>
                <w:sz w:val="20"/>
                <w:szCs w:val="20"/>
              </w:rPr>
            </w:pPr>
            <w:r>
              <w:rPr>
                <w:sz w:val="20"/>
                <w:szCs w:val="20"/>
              </w:rPr>
              <w:t>int</w:t>
            </w:r>
          </w:p>
        </w:tc>
        <w:tc>
          <w:tcPr>
            <w:tcW w:w="1688" w:type="dxa"/>
          </w:tcPr>
          <w:p w14:paraId="1A630681" w14:textId="606738C1" w:rsidR="0096354F" w:rsidRPr="0096354F" w:rsidRDefault="0096354F" w:rsidP="0096354F">
            <w:pPr>
              <w:rPr>
                <w:sz w:val="20"/>
                <w:szCs w:val="20"/>
              </w:rPr>
            </w:pPr>
            <w:r>
              <w:rPr>
                <w:sz w:val="20"/>
                <w:szCs w:val="20"/>
              </w:rPr>
              <w:t>poten</w:t>
            </w:r>
          </w:p>
        </w:tc>
        <w:tc>
          <w:tcPr>
            <w:tcW w:w="6095" w:type="dxa"/>
          </w:tcPr>
          <w:p w14:paraId="63FD5116" w14:textId="261C7A2B" w:rsidR="0096354F" w:rsidRPr="0096354F" w:rsidRDefault="00041532" w:rsidP="0096354F">
            <w:pPr>
              <w:rPr>
                <w:sz w:val="20"/>
                <w:szCs w:val="20"/>
              </w:rPr>
            </w:pPr>
            <w:r>
              <w:rPr>
                <w:sz w:val="20"/>
                <w:szCs w:val="20"/>
              </w:rPr>
              <w:t>Het aantal poten wat het beest heeft</w:t>
            </w:r>
          </w:p>
        </w:tc>
      </w:tr>
      <w:tr w:rsidR="0096354F" w:rsidRPr="0096354F" w14:paraId="41FF597D" w14:textId="77777777" w:rsidTr="00041532">
        <w:tc>
          <w:tcPr>
            <w:tcW w:w="1284" w:type="dxa"/>
          </w:tcPr>
          <w:p w14:paraId="298C44FE" w14:textId="5FAF0FA6" w:rsidR="0096354F" w:rsidRDefault="0096354F" w:rsidP="0096354F">
            <w:pPr>
              <w:rPr>
                <w:sz w:val="20"/>
                <w:szCs w:val="20"/>
              </w:rPr>
            </w:pPr>
            <w:r>
              <w:rPr>
                <w:sz w:val="20"/>
                <w:szCs w:val="20"/>
              </w:rPr>
              <w:t>int</w:t>
            </w:r>
          </w:p>
        </w:tc>
        <w:tc>
          <w:tcPr>
            <w:tcW w:w="1688" w:type="dxa"/>
          </w:tcPr>
          <w:p w14:paraId="053F9C2B" w14:textId="72F92CEF" w:rsidR="0096354F" w:rsidRPr="0096354F" w:rsidRDefault="0096354F" w:rsidP="0096354F">
            <w:pPr>
              <w:rPr>
                <w:sz w:val="20"/>
                <w:szCs w:val="20"/>
              </w:rPr>
            </w:pPr>
            <w:r>
              <w:rPr>
                <w:sz w:val="20"/>
                <w:szCs w:val="20"/>
              </w:rPr>
              <w:t>maxGewicht</w:t>
            </w:r>
          </w:p>
        </w:tc>
        <w:tc>
          <w:tcPr>
            <w:tcW w:w="6095" w:type="dxa"/>
          </w:tcPr>
          <w:p w14:paraId="7456D391" w14:textId="7E34DE0E" w:rsidR="0096354F" w:rsidRPr="0096354F" w:rsidRDefault="00041532" w:rsidP="00041532">
            <w:pPr>
              <w:rPr>
                <w:sz w:val="20"/>
                <w:szCs w:val="20"/>
              </w:rPr>
            </w:pPr>
            <w:r>
              <w:rPr>
                <w:sz w:val="20"/>
                <w:szCs w:val="20"/>
              </w:rPr>
              <w:t>Het maximale gewicht wat het beest kan krijgen</w:t>
            </w:r>
          </w:p>
        </w:tc>
      </w:tr>
      <w:tr w:rsidR="0096354F" w:rsidRPr="0096354F" w14:paraId="1DD4E56A" w14:textId="77777777" w:rsidTr="00041532">
        <w:tc>
          <w:tcPr>
            <w:tcW w:w="1284" w:type="dxa"/>
          </w:tcPr>
          <w:p w14:paraId="04990600" w14:textId="59F84053" w:rsidR="0096354F" w:rsidRDefault="0096354F" w:rsidP="0096354F">
            <w:pPr>
              <w:rPr>
                <w:sz w:val="20"/>
                <w:szCs w:val="20"/>
              </w:rPr>
            </w:pPr>
            <w:r>
              <w:rPr>
                <w:sz w:val="20"/>
                <w:szCs w:val="20"/>
              </w:rPr>
              <w:t>int</w:t>
            </w:r>
          </w:p>
        </w:tc>
        <w:tc>
          <w:tcPr>
            <w:tcW w:w="1688" w:type="dxa"/>
          </w:tcPr>
          <w:p w14:paraId="7D87E1B2" w14:textId="5C3DD172" w:rsidR="0096354F" w:rsidRPr="0096354F" w:rsidRDefault="0096354F" w:rsidP="0096354F">
            <w:pPr>
              <w:rPr>
                <w:sz w:val="20"/>
                <w:szCs w:val="20"/>
              </w:rPr>
            </w:pPr>
            <w:r>
              <w:rPr>
                <w:sz w:val="20"/>
                <w:szCs w:val="20"/>
              </w:rPr>
              <w:t>maxEnergie</w:t>
            </w:r>
          </w:p>
        </w:tc>
        <w:tc>
          <w:tcPr>
            <w:tcW w:w="6095" w:type="dxa"/>
          </w:tcPr>
          <w:p w14:paraId="60EA769A" w14:textId="4D37AD01" w:rsidR="0096354F" w:rsidRPr="0096354F" w:rsidRDefault="00041532" w:rsidP="0096354F">
            <w:pPr>
              <w:rPr>
                <w:sz w:val="20"/>
                <w:szCs w:val="20"/>
              </w:rPr>
            </w:pPr>
            <w:r>
              <w:rPr>
                <w:sz w:val="20"/>
                <w:szCs w:val="20"/>
              </w:rPr>
              <w:t>De maximale hoeveelheid energie die een beest kan krijgen</w:t>
            </w:r>
          </w:p>
        </w:tc>
      </w:tr>
    </w:tbl>
    <w:p w14:paraId="7A06AD0A" w14:textId="77777777" w:rsidR="0096354F" w:rsidRDefault="0096354F" w:rsidP="0096354F"/>
    <w:p w14:paraId="64324B47" w14:textId="77777777" w:rsidR="0096354F" w:rsidRDefault="0096354F" w:rsidP="0096354F">
      <w:pPr>
        <w:pStyle w:val="Kop3"/>
      </w:pPr>
      <w:r>
        <w:t>Methoden</w:t>
      </w:r>
    </w:p>
    <w:p w14:paraId="6B78540E" w14:textId="10F02FD2" w:rsidR="00F67792" w:rsidRDefault="00F67792" w:rsidP="00F67792">
      <w:r>
        <w:t>Loop verzorgt een simualtie stap waarbij het beest afhankelijk van zijn richting een gridstap maakt.</w:t>
      </w:r>
    </w:p>
    <w:p w14:paraId="023D9E57" w14:textId="77777777" w:rsidR="00F67792" w:rsidRPr="00F67792" w:rsidRDefault="00F67792" w:rsidP="00F67792"/>
    <w:p w14:paraId="2E0ABD07" w14:textId="77777777" w:rsidR="00041532" w:rsidRPr="00AB088A" w:rsidRDefault="00041532" w:rsidP="00AB088A">
      <w:pPr>
        <w:pStyle w:val="Code"/>
      </w:pPr>
      <w:r w:rsidRPr="00AB088A">
        <w:t>public void loop()</w:t>
      </w:r>
    </w:p>
    <w:p w14:paraId="6D0292E7" w14:textId="2113B2F4" w:rsidR="00041532" w:rsidRPr="00AB088A" w:rsidRDefault="00041532" w:rsidP="00AB088A">
      <w:pPr>
        <w:pStyle w:val="Code"/>
      </w:pPr>
      <w:r w:rsidRPr="00AB088A">
        <w:t>{</w:t>
      </w:r>
    </w:p>
    <w:p w14:paraId="16CA8E33" w14:textId="03851D70" w:rsidR="00041532" w:rsidRPr="00AB088A" w:rsidRDefault="00041532" w:rsidP="00AB088A">
      <w:pPr>
        <w:pStyle w:val="Code"/>
      </w:pPr>
      <w:r w:rsidRPr="00AB088A">
        <w:t>Positie vorige = new Positie();</w:t>
      </w:r>
    </w:p>
    <w:p w14:paraId="73BDEBC1" w14:textId="77777777" w:rsidR="00041532" w:rsidRPr="00AB088A" w:rsidRDefault="00041532" w:rsidP="00AB088A">
      <w:pPr>
        <w:pStyle w:val="Code"/>
      </w:pPr>
      <w:r w:rsidRPr="00AB088A">
        <w:t xml:space="preserve">        </w:t>
      </w:r>
    </w:p>
    <w:p w14:paraId="580A31EA" w14:textId="24C703AB" w:rsidR="00041532" w:rsidRPr="00AB088A" w:rsidRDefault="00041532" w:rsidP="00AB088A">
      <w:pPr>
        <w:pStyle w:val="Code"/>
      </w:pPr>
      <w:r w:rsidRPr="00AB088A">
        <w:t xml:space="preserve">       vorige.X = positie.X;</w:t>
      </w:r>
    </w:p>
    <w:p w14:paraId="1A29BFF1" w14:textId="01E47085" w:rsidR="00041532" w:rsidRPr="00AB088A" w:rsidRDefault="00041532" w:rsidP="00AB088A">
      <w:pPr>
        <w:pStyle w:val="Code"/>
      </w:pPr>
      <w:r w:rsidRPr="00AB088A">
        <w:t xml:space="preserve">       vorige.Y = positie.Y;</w:t>
      </w:r>
    </w:p>
    <w:p w14:paraId="4EB54389" w14:textId="77777777" w:rsidR="00041532" w:rsidRPr="00AB088A" w:rsidRDefault="00041532" w:rsidP="00AB088A">
      <w:pPr>
        <w:pStyle w:val="Code"/>
      </w:pPr>
      <w:r w:rsidRPr="00AB088A">
        <w:t xml:space="preserve">        </w:t>
      </w:r>
    </w:p>
    <w:p w14:paraId="1AECC772" w14:textId="33BD570A" w:rsidR="00041532" w:rsidRPr="00AB088A" w:rsidRDefault="00041532" w:rsidP="00AB088A">
      <w:pPr>
        <w:pStyle w:val="Code"/>
      </w:pPr>
      <w:r w:rsidRPr="00AB088A">
        <w:t xml:space="preserve">       positie.X += richting.getVerplaatsingX();</w:t>
      </w:r>
    </w:p>
    <w:p w14:paraId="50D691B5" w14:textId="01C0E15F" w:rsidR="00041532" w:rsidRPr="00AB088A" w:rsidRDefault="00041532" w:rsidP="00AB088A">
      <w:pPr>
        <w:pStyle w:val="Code"/>
      </w:pPr>
      <w:r w:rsidRPr="00AB088A">
        <w:t xml:space="preserve">       positie.Y += richting.getVerplaatsingY();      </w:t>
      </w:r>
    </w:p>
    <w:p w14:paraId="3B530C35" w14:textId="0AEBB859" w:rsidR="00041532" w:rsidRPr="00AB088A" w:rsidRDefault="00041532" w:rsidP="00AB088A">
      <w:pPr>
        <w:pStyle w:val="Code"/>
      </w:pPr>
      <w:r w:rsidRPr="00AB088A">
        <w:t>}</w:t>
      </w:r>
    </w:p>
    <w:p w14:paraId="7C081E19" w14:textId="77777777" w:rsidR="00041532" w:rsidRDefault="00041532" w:rsidP="0096354F"/>
    <w:p w14:paraId="69675851" w14:textId="7D9D910F" w:rsidR="00F67792" w:rsidRDefault="00F67792" w:rsidP="0096354F">
      <w:r>
        <w:t>Eet kan worden gebruikt om het beest te laten eten</w:t>
      </w:r>
      <w:r w:rsidR="00AB088A">
        <w:t>. Afhankelijk van zijn gedrag za</w:t>
      </w:r>
      <w:r>
        <w:t>l de hoeveelheid worden verwerkt.</w:t>
      </w:r>
    </w:p>
    <w:p w14:paraId="145A65D7" w14:textId="77777777" w:rsidR="00F67792" w:rsidRDefault="00F67792" w:rsidP="0096354F"/>
    <w:p w14:paraId="00C9E209" w14:textId="77777777" w:rsidR="00057FE4" w:rsidRPr="00AB088A" w:rsidRDefault="00057FE4" w:rsidP="00AB088A">
      <w:pPr>
        <w:pStyle w:val="Code"/>
      </w:pPr>
      <w:r w:rsidRPr="00AB088A">
        <w:t xml:space="preserve">public void </w:t>
      </w:r>
      <w:r w:rsidRPr="002844B3">
        <w:rPr>
          <w:b/>
        </w:rPr>
        <w:t>eet</w:t>
      </w:r>
      <w:r w:rsidRPr="00AB088A">
        <w:t>(int hoeveelheid)</w:t>
      </w:r>
    </w:p>
    <w:p w14:paraId="5BF117FC" w14:textId="41DE373C" w:rsidR="00057FE4" w:rsidRPr="00AB088A" w:rsidRDefault="00057FE4" w:rsidP="00AB088A">
      <w:pPr>
        <w:pStyle w:val="Code"/>
      </w:pPr>
      <w:r w:rsidRPr="00AB088A">
        <w:t>{</w:t>
      </w:r>
    </w:p>
    <w:p w14:paraId="4B31F889" w14:textId="78C4B9C5" w:rsidR="00057FE4" w:rsidRPr="00AB088A" w:rsidRDefault="00057FE4" w:rsidP="00AB088A">
      <w:pPr>
        <w:pStyle w:val="Code"/>
      </w:pPr>
      <w:r w:rsidRPr="00AB088A">
        <w:t xml:space="preserve"> </w:t>
      </w:r>
      <w:r w:rsidRPr="00AB088A">
        <w:tab/>
        <w:t>IGedrag gedrag = this.type.getGedrag();</w:t>
      </w:r>
    </w:p>
    <w:p w14:paraId="57188AD7" w14:textId="2E17BE97" w:rsidR="00057FE4" w:rsidRPr="00AB088A" w:rsidRDefault="00057FE4" w:rsidP="00AB088A">
      <w:pPr>
        <w:pStyle w:val="Code"/>
      </w:pPr>
      <w:r w:rsidRPr="00AB088A">
        <w:t xml:space="preserve">       actueleEnergie = gedrag.eet(hoeveelheid, actueleEnergie);</w:t>
      </w:r>
    </w:p>
    <w:p w14:paraId="5F92AF9C" w14:textId="77AD9791" w:rsidR="00057FE4" w:rsidRPr="00AB088A" w:rsidRDefault="00057FE4" w:rsidP="00AB088A">
      <w:pPr>
        <w:pStyle w:val="Code"/>
      </w:pPr>
      <w:r w:rsidRPr="00AB088A">
        <w:t>}</w:t>
      </w:r>
    </w:p>
    <w:p w14:paraId="5E77A4E8" w14:textId="77777777" w:rsidR="00041532" w:rsidRDefault="00041532" w:rsidP="0096354F"/>
    <w:p w14:paraId="32312E48" w14:textId="4F4BA2E5" w:rsidR="00F86286" w:rsidRDefault="00F86286" w:rsidP="0096354F">
      <w:r>
        <w:br w:type="page"/>
      </w:r>
    </w:p>
    <w:p w14:paraId="2D0A5DBC" w14:textId="1D548C71" w:rsidR="00CF2E1D" w:rsidRDefault="00CF2E1D" w:rsidP="00CF2E1D">
      <w:pPr>
        <w:pStyle w:val="Kop2"/>
      </w:pPr>
      <w:bookmarkStart w:id="122" w:name="_Toc378088620"/>
      <w:r>
        <w:lastRenderedPageBreak/>
        <w:t>BeestType</w:t>
      </w:r>
      <w:bookmarkEnd w:id="122"/>
    </w:p>
    <w:p w14:paraId="71BE3C07" w14:textId="607730DE" w:rsidR="00CF2E1D" w:rsidRDefault="00CF2E1D" w:rsidP="00CF2E1D">
      <w:r>
        <w:t>Enumeratie voor het type beest</w:t>
      </w:r>
    </w:p>
    <w:p w14:paraId="2A11DA3F" w14:textId="773C82E6" w:rsidR="00CF2E1D" w:rsidRDefault="00CF2E1D" w:rsidP="00CF2E1D">
      <w:pPr>
        <w:pStyle w:val="Kop3"/>
      </w:pPr>
      <w:r>
        <w:t>Diagram</w:t>
      </w:r>
    </w:p>
    <w:p w14:paraId="09EE7D7B" w14:textId="528FCC9A" w:rsidR="00CF2E1D" w:rsidRDefault="00CF2E1D" w:rsidP="00CF2E1D">
      <w:r w:rsidRPr="00CF2E1D">
        <w:rPr>
          <w:noProof/>
        </w:rPr>
        <w:drawing>
          <wp:anchor distT="0" distB="0" distL="114300" distR="114300" simplePos="0" relativeHeight="251651072" behindDoc="0" locked="0" layoutInCell="1" allowOverlap="1" wp14:anchorId="77C1996C" wp14:editId="27C21560">
            <wp:simplePos x="0" y="0"/>
            <wp:positionH relativeFrom="column">
              <wp:posOffset>1276350</wp:posOffset>
            </wp:positionH>
            <wp:positionV relativeFrom="paragraph">
              <wp:posOffset>15875</wp:posOffset>
            </wp:positionV>
            <wp:extent cx="3086100" cy="165735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6100" cy="1657350"/>
                    </a:xfrm>
                    <a:prstGeom prst="rect">
                      <a:avLst/>
                    </a:prstGeom>
                  </pic:spPr>
                </pic:pic>
              </a:graphicData>
            </a:graphic>
            <wp14:sizeRelH relativeFrom="page">
              <wp14:pctWidth>0</wp14:pctWidth>
            </wp14:sizeRelH>
            <wp14:sizeRelV relativeFrom="page">
              <wp14:pctHeight>0</wp14:pctHeight>
            </wp14:sizeRelV>
          </wp:anchor>
        </w:drawing>
      </w:r>
    </w:p>
    <w:p w14:paraId="1D507BF4" w14:textId="2A0D129D" w:rsidR="00CF2E1D" w:rsidRPr="00CF2E1D" w:rsidRDefault="00CF2E1D" w:rsidP="00CF2E1D"/>
    <w:p w14:paraId="25B80B69" w14:textId="77777777" w:rsidR="00464F6F" w:rsidRDefault="00464F6F" w:rsidP="00CF2E1D"/>
    <w:p w14:paraId="209A7BCF" w14:textId="77777777" w:rsidR="00464F6F" w:rsidRDefault="00464F6F" w:rsidP="00CF2E1D"/>
    <w:p w14:paraId="13DD33D4" w14:textId="77777777" w:rsidR="00CF2E1D" w:rsidRDefault="00CF2E1D" w:rsidP="00CF2E1D"/>
    <w:p w14:paraId="2819F89A" w14:textId="77777777" w:rsidR="00CF2E1D" w:rsidRPr="00CF2E1D" w:rsidRDefault="00CF2E1D" w:rsidP="00CF2E1D"/>
    <w:p w14:paraId="3BB6D668" w14:textId="77777777" w:rsidR="00CF2E1D" w:rsidRDefault="00CF2E1D">
      <w:pPr>
        <w:autoSpaceDE/>
        <w:autoSpaceDN/>
        <w:adjustRightInd/>
      </w:pPr>
    </w:p>
    <w:p w14:paraId="704C309D" w14:textId="77777777" w:rsidR="00CF2E1D" w:rsidRDefault="00CF2E1D">
      <w:pPr>
        <w:autoSpaceDE/>
        <w:autoSpaceDN/>
        <w:adjustRightInd/>
      </w:pPr>
    </w:p>
    <w:p w14:paraId="35F1F943" w14:textId="77777777" w:rsidR="00CF2E1D" w:rsidRDefault="00CF2E1D">
      <w:pPr>
        <w:autoSpaceDE/>
        <w:autoSpaceDN/>
        <w:adjustRightInd/>
      </w:pPr>
    </w:p>
    <w:p w14:paraId="1EF44D7E" w14:textId="77777777" w:rsidR="00CF2E1D" w:rsidRDefault="00CF2E1D">
      <w:pPr>
        <w:autoSpaceDE/>
        <w:autoSpaceDN/>
        <w:adjustRightInd/>
      </w:pPr>
    </w:p>
    <w:p w14:paraId="1D4D9F8F" w14:textId="77777777" w:rsidR="00CF2E1D" w:rsidRDefault="00CF2E1D">
      <w:pPr>
        <w:autoSpaceDE/>
        <w:autoSpaceDN/>
        <w:adjustRightInd/>
      </w:pPr>
    </w:p>
    <w:p w14:paraId="39EE8EA7" w14:textId="77777777" w:rsidR="00CF2E1D" w:rsidRDefault="00CF2E1D" w:rsidP="00CF2E1D">
      <w:pPr>
        <w:pStyle w:val="Kop3"/>
      </w:pPr>
      <w:r>
        <w:t>Functie</w:t>
      </w:r>
    </w:p>
    <w:p w14:paraId="57E75365" w14:textId="77777777" w:rsidR="00CF2E1D" w:rsidRPr="00CF2E1D" w:rsidRDefault="00CF2E1D" w:rsidP="00CF2E1D">
      <w:r>
        <w:t>In de enumeratie BeestType ligt het gedrag vast. Als een beest bijvoorbeeld als type OMNIVOOR wordt gecreëerd, dan krijgt deze automatisch het Omnivoorgedrag. Het gedrag kan worden opgevraagd.</w:t>
      </w:r>
    </w:p>
    <w:p w14:paraId="44934BE0" w14:textId="77777777" w:rsidR="00CF2E1D" w:rsidRDefault="00CF2E1D">
      <w:pPr>
        <w:autoSpaceDE/>
        <w:autoSpaceDN/>
        <w:adjustRightInd/>
      </w:pPr>
    </w:p>
    <w:p w14:paraId="7A3282C4" w14:textId="0ECDB410" w:rsidR="00CF2E1D" w:rsidRDefault="00CF2E1D" w:rsidP="00CF2E1D">
      <w:pPr>
        <w:pStyle w:val="Kop3"/>
      </w:pPr>
      <w:r>
        <w:t>Constructor(s)</w:t>
      </w:r>
    </w:p>
    <w:p w14:paraId="04817DAB" w14:textId="3CE24BD8" w:rsidR="00CF2E1D" w:rsidRDefault="00F67792" w:rsidP="00F67792">
      <w:r>
        <w:t>De constructor voor de enumeratie is private en kan niet worden aangeroepen.</w:t>
      </w:r>
    </w:p>
    <w:p w14:paraId="002C41BB" w14:textId="77777777" w:rsidR="00F67792" w:rsidRDefault="00F67792" w:rsidP="00F67792"/>
    <w:p w14:paraId="05E4A61F" w14:textId="37BD126B" w:rsidR="00F67792" w:rsidRDefault="00F67792" w:rsidP="00F67792">
      <w:pPr>
        <w:pStyle w:val="Kop3"/>
      </w:pPr>
      <w:r>
        <w:t>Methoden</w:t>
      </w:r>
    </w:p>
    <w:p w14:paraId="6B019A55" w14:textId="5A9D1624" w:rsidR="00F67792" w:rsidRDefault="00F67792" w:rsidP="00F67792">
      <w:r>
        <w:t>Geeft het gedrag terug wat bij het type beest hoort.</w:t>
      </w:r>
    </w:p>
    <w:p w14:paraId="378A95AE" w14:textId="77777777" w:rsidR="00F67792" w:rsidRPr="00F67792" w:rsidRDefault="00F67792" w:rsidP="00F67792"/>
    <w:p w14:paraId="3DE5F026" w14:textId="77777777" w:rsidR="00F67792" w:rsidRPr="00AB088A" w:rsidRDefault="00F67792" w:rsidP="00AB088A">
      <w:pPr>
        <w:pStyle w:val="Code"/>
      </w:pPr>
      <w:r w:rsidRPr="00AB088A">
        <w:t xml:space="preserve">public IGedrag </w:t>
      </w:r>
      <w:r w:rsidRPr="002844B3">
        <w:rPr>
          <w:b/>
        </w:rPr>
        <w:t>getGedrag</w:t>
      </w:r>
      <w:r w:rsidRPr="00AB088A">
        <w:t>()</w:t>
      </w:r>
    </w:p>
    <w:p w14:paraId="393ABA39" w14:textId="58FFA767" w:rsidR="00F67792" w:rsidRPr="00AB088A" w:rsidRDefault="00F67792" w:rsidP="00AB088A">
      <w:pPr>
        <w:pStyle w:val="Code"/>
      </w:pPr>
      <w:r w:rsidRPr="00AB088A">
        <w:t>{</w:t>
      </w:r>
    </w:p>
    <w:p w14:paraId="1D06DD13" w14:textId="21BBE589" w:rsidR="00F67792" w:rsidRPr="00AB088A" w:rsidRDefault="00F67792" w:rsidP="00AB088A">
      <w:pPr>
        <w:pStyle w:val="Code"/>
      </w:pPr>
      <w:r w:rsidRPr="00AB088A">
        <w:t xml:space="preserve"> </w:t>
      </w:r>
      <w:r w:rsidRPr="00AB088A">
        <w:tab/>
        <w:t>return this.gedrag;</w:t>
      </w:r>
    </w:p>
    <w:p w14:paraId="4DB9E566" w14:textId="284D9166" w:rsidR="00F67792" w:rsidRPr="00AB088A" w:rsidRDefault="00F67792" w:rsidP="00AB088A">
      <w:pPr>
        <w:pStyle w:val="Code"/>
      </w:pPr>
      <w:r w:rsidRPr="00AB088A">
        <w:t>}</w:t>
      </w:r>
    </w:p>
    <w:p w14:paraId="04E4B6FB" w14:textId="77777777" w:rsidR="00C848D0" w:rsidRDefault="00C848D0" w:rsidP="00C848D0"/>
    <w:p w14:paraId="554C7447" w14:textId="77777777" w:rsidR="00C848D0" w:rsidRDefault="00C848D0" w:rsidP="00C848D0"/>
    <w:p w14:paraId="68423A5D" w14:textId="77777777" w:rsidR="00C848D0" w:rsidRDefault="00C848D0">
      <w:pPr>
        <w:autoSpaceDE/>
        <w:autoSpaceDN/>
        <w:adjustRightInd/>
      </w:pPr>
      <w:r>
        <w:br w:type="page"/>
      </w:r>
    </w:p>
    <w:p w14:paraId="6C0B03FB" w14:textId="77777777" w:rsidR="00C848D0" w:rsidRDefault="00C848D0" w:rsidP="00C848D0">
      <w:pPr>
        <w:pStyle w:val="Kop2"/>
      </w:pPr>
      <w:bookmarkStart w:id="123" w:name="_Toc378088621"/>
      <w:r>
        <w:lastRenderedPageBreak/>
        <w:t>Gedrag</w:t>
      </w:r>
      <w:bookmarkEnd w:id="123"/>
    </w:p>
    <w:p w14:paraId="2FFA0A8C" w14:textId="0651EB6B" w:rsidR="00C848D0" w:rsidRDefault="00C848D0" w:rsidP="00C848D0">
      <w:r>
        <w:t>Het gedrag is vast gelegd in de interface IGedrag. Dit gedrag wordt voor ieder beesttype in een eigen klassen geïmplementeerd. Per implementatie kan het gedrag zoals eten en voorplanten specifiek worden gemaakt.</w:t>
      </w:r>
      <w:r w:rsidR="00B208B7">
        <w:t xml:space="preserve"> Het gedrag wordt vastgelegd in de enum BeestType</w:t>
      </w:r>
    </w:p>
    <w:p w14:paraId="3C5CC139" w14:textId="77777777" w:rsidR="00C848D0" w:rsidRDefault="00C848D0" w:rsidP="00C848D0"/>
    <w:p w14:paraId="4D6D8238" w14:textId="77777777" w:rsidR="00C848D0" w:rsidRDefault="00C848D0" w:rsidP="00C848D0"/>
    <w:p w14:paraId="7D29885D" w14:textId="4C0127FB" w:rsidR="00C848D0" w:rsidRDefault="00C848D0" w:rsidP="00C848D0">
      <w:r w:rsidRPr="00C848D0">
        <w:rPr>
          <w:noProof/>
        </w:rPr>
        <w:drawing>
          <wp:inline distT="0" distB="0" distL="0" distR="0" wp14:anchorId="63679FEC" wp14:editId="14487144">
            <wp:extent cx="5731510" cy="18719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1980"/>
                    </a:xfrm>
                    <a:prstGeom prst="rect">
                      <a:avLst/>
                    </a:prstGeom>
                  </pic:spPr>
                </pic:pic>
              </a:graphicData>
            </a:graphic>
          </wp:inline>
        </w:drawing>
      </w:r>
    </w:p>
    <w:p w14:paraId="3D6158D0" w14:textId="77777777" w:rsidR="00C848D0" w:rsidRDefault="00C848D0" w:rsidP="00C848D0"/>
    <w:p w14:paraId="42B768F2" w14:textId="0762E259" w:rsidR="00464F6F" w:rsidRDefault="00464F6F" w:rsidP="00F86286">
      <w:pPr>
        <w:pStyle w:val="Kop2"/>
      </w:pPr>
      <w:bookmarkStart w:id="124" w:name="_Toc378088622"/>
      <w:r>
        <w:t>OminovoorGedrag</w:t>
      </w:r>
      <w:bookmarkEnd w:id="124"/>
    </w:p>
    <w:p w14:paraId="726EF4F3" w14:textId="3957C921" w:rsidR="00464F6F" w:rsidRDefault="008A4A81" w:rsidP="003B2316">
      <w:r>
        <w:t>Nog te beschrijven!</w:t>
      </w:r>
    </w:p>
    <w:p w14:paraId="1141D51F" w14:textId="2BB6C459" w:rsidR="00464F6F" w:rsidRDefault="00464F6F" w:rsidP="00F86286">
      <w:pPr>
        <w:pStyle w:val="Kop2"/>
      </w:pPr>
      <w:bookmarkStart w:id="125" w:name="_Toc378088623"/>
      <w:r>
        <w:t>HerbivoorGedrag</w:t>
      </w:r>
      <w:bookmarkEnd w:id="125"/>
    </w:p>
    <w:p w14:paraId="66CA9778" w14:textId="756EFA93" w:rsidR="00464F6F" w:rsidRDefault="008A4A81" w:rsidP="003B2316">
      <w:r>
        <w:t>Nog te beschrijven!</w:t>
      </w:r>
    </w:p>
    <w:p w14:paraId="1D975F74" w14:textId="4C26A04F" w:rsidR="00464F6F" w:rsidRDefault="00464F6F" w:rsidP="00464F6F">
      <w:pPr>
        <w:pStyle w:val="Kop2"/>
      </w:pPr>
      <w:bookmarkStart w:id="126" w:name="_Toc378088624"/>
      <w:r>
        <w:t>CarnivoorGedrag</w:t>
      </w:r>
      <w:bookmarkEnd w:id="126"/>
    </w:p>
    <w:p w14:paraId="0521C065" w14:textId="51B8CB32" w:rsidR="00464F6F" w:rsidRDefault="008A4A81" w:rsidP="00464F6F">
      <w:r>
        <w:t>Nog te beschrijven!</w:t>
      </w:r>
    </w:p>
    <w:p w14:paraId="00E0D3B0" w14:textId="61C05246" w:rsidR="00464F6F" w:rsidRPr="00464F6F" w:rsidRDefault="00464F6F" w:rsidP="00464F6F">
      <w:pPr>
        <w:pStyle w:val="Kop2"/>
      </w:pPr>
      <w:bookmarkStart w:id="127" w:name="_Toc378088625"/>
      <w:r>
        <w:t>NonivoorGedrag</w:t>
      </w:r>
      <w:bookmarkEnd w:id="127"/>
    </w:p>
    <w:p w14:paraId="39582936" w14:textId="77777777" w:rsidR="008A4A81" w:rsidRDefault="008A4A81" w:rsidP="008A4A81">
      <w:r>
        <w:t>Nog te beschrijven!</w:t>
      </w:r>
    </w:p>
    <w:p w14:paraId="1D4C21F0" w14:textId="77777777" w:rsidR="000D5DA7" w:rsidRDefault="000D5DA7" w:rsidP="000D5DA7"/>
    <w:p w14:paraId="240BAD6E" w14:textId="77777777" w:rsidR="002E195A" w:rsidRDefault="002E195A">
      <w:pPr>
        <w:autoSpaceDE/>
        <w:autoSpaceDN/>
        <w:adjustRightInd/>
        <w:rPr>
          <w:color w:val="365F91" w:themeColor="accent1" w:themeShade="BF"/>
          <w:spacing w:val="15"/>
          <w:szCs w:val="22"/>
        </w:rPr>
      </w:pPr>
      <w:r>
        <w:br w:type="page"/>
      </w:r>
    </w:p>
    <w:p w14:paraId="480A2099" w14:textId="3B178396" w:rsidR="00185D2E" w:rsidRDefault="00185D2E" w:rsidP="00185D2E">
      <w:pPr>
        <w:pStyle w:val="Kop2"/>
      </w:pPr>
      <w:bookmarkStart w:id="128" w:name="_Toc378088626"/>
      <w:bookmarkEnd w:id="24"/>
      <w:r>
        <w:lastRenderedPageBreak/>
        <w:t>Obstakel</w:t>
      </w:r>
      <w:bookmarkEnd w:id="128"/>
    </w:p>
    <w:p w14:paraId="59E407FB" w14:textId="77777777" w:rsidR="00185D2E" w:rsidRDefault="00185D2E" w:rsidP="00247837">
      <w:r>
        <w:t xml:space="preserve">Een obstakel krijgt bij de creatie een positie mee via de constructor. Deze positie blijft gedurende hele simulatie het zelfde. Doordat het leefgebied deze positie ook weet, is het niet nodig om een getter voor de positie te </w:t>
      </w:r>
    </w:p>
    <w:p w14:paraId="47917B5A" w14:textId="204AD3C4" w:rsidR="00185D2E" w:rsidRDefault="00185D2E" w:rsidP="00247837">
      <w:r>
        <w:t>maken. Omdat een obstakel alleen maar een positie gebruikt, is het dan nog wel nodig dat we een klasse obstakel aanmaken. Het leefgebied weet immers waar de obstakels staan, en weet ook waarheen de beesten verplaatsen.</w:t>
      </w:r>
    </w:p>
    <w:p w14:paraId="1396DD54" w14:textId="320B31CB" w:rsidR="009B0897" w:rsidRDefault="009B0897" w:rsidP="009B0897">
      <w:pPr>
        <w:pStyle w:val="Kop3"/>
      </w:pPr>
      <w:r>
        <w:t>Diagram</w:t>
      </w:r>
    </w:p>
    <w:p w14:paraId="15FB988B" w14:textId="77B40F05" w:rsidR="009B0897" w:rsidRDefault="009B0897" w:rsidP="009B0897">
      <w:r w:rsidRPr="009B0897">
        <w:rPr>
          <w:noProof/>
        </w:rPr>
        <w:drawing>
          <wp:anchor distT="0" distB="0" distL="114300" distR="114300" simplePos="0" relativeHeight="251653120" behindDoc="0" locked="0" layoutInCell="1" allowOverlap="1" wp14:anchorId="4F7E635B" wp14:editId="690A43F6">
            <wp:simplePos x="0" y="0"/>
            <wp:positionH relativeFrom="column">
              <wp:posOffset>1676400</wp:posOffset>
            </wp:positionH>
            <wp:positionV relativeFrom="paragraph">
              <wp:posOffset>87630</wp:posOffset>
            </wp:positionV>
            <wp:extent cx="1190625" cy="10382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1038225"/>
                    </a:xfrm>
                    <a:prstGeom prst="rect">
                      <a:avLst/>
                    </a:prstGeom>
                  </pic:spPr>
                </pic:pic>
              </a:graphicData>
            </a:graphic>
            <wp14:sizeRelH relativeFrom="page">
              <wp14:pctWidth>0</wp14:pctWidth>
            </wp14:sizeRelH>
            <wp14:sizeRelV relativeFrom="page">
              <wp14:pctHeight>0</wp14:pctHeight>
            </wp14:sizeRelV>
          </wp:anchor>
        </w:drawing>
      </w:r>
    </w:p>
    <w:p w14:paraId="49DE30D3" w14:textId="77777777" w:rsidR="009B0897" w:rsidRDefault="009B0897" w:rsidP="009B0897"/>
    <w:p w14:paraId="6C03DD2D" w14:textId="77777777" w:rsidR="009B0897" w:rsidRDefault="009B0897" w:rsidP="009B0897"/>
    <w:p w14:paraId="6B48EEF9" w14:textId="77777777" w:rsidR="009B0897" w:rsidRDefault="009B0897" w:rsidP="009B0897"/>
    <w:p w14:paraId="6804A863" w14:textId="77777777" w:rsidR="009B0897" w:rsidRDefault="009B0897" w:rsidP="009B0897"/>
    <w:p w14:paraId="0740ECCE" w14:textId="77777777" w:rsidR="009B0897" w:rsidRDefault="009B0897" w:rsidP="009B0897"/>
    <w:p w14:paraId="60C93CA0" w14:textId="2327C342" w:rsidR="009B0897" w:rsidRPr="009B0897" w:rsidRDefault="009B0897" w:rsidP="009B0897">
      <w:pPr>
        <w:pStyle w:val="Kop3"/>
      </w:pPr>
      <w:r>
        <w:t>Functie</w:t>
      </w:r>
    </w:p>
    <w:p w14:paraId="2FCD1D9F" w14:textId="7E43F589" w:rsidR="009B0897" w:rsidRDefault="009B0897" w:rsidP="009B0897">
      <w:r>
        <w:t>Deze klasse is een representatie van een obstakel.</w:t>
      </w:r>
    </w:p>
    <w:p w14:paraId="1DB5A607" w14:textId="77777777" w:rsidR="009B0897" w:rsidRDefault="009B0897" w:rsidP="00247837"/>
    <w:p w14:paraId="5C5015B8" w14:textId="0781AE6B" w:rsidR="004171CC" w:rsidRDefault="009B0897" w:rsidP="009B0897">
      <w:pPr>
        <w:pStyle w:val="Kop3"/>
      </w:pPr>
      <w:r>
        <w:t>Constructor(s)</w:t>
      </w:r>
    </w:p>
    <w:p w14:paraId="31277CF8" w14:textId="77777777" w:rsidR="009B0897" w:rsidRDefault="009B0897" w:rsidP="009B0897">
      <w:pPr>
        <w:pStyle w:val="Code"/>
      </w:pPr>
      <w:r>
        <w:t xml:space="preserve">public </w:t>
      </w:r>
      <w:r w:rsidRPr="002844B3">
        <w:rPr>
          <w:b/>
        </w:rPr>
        <w:t>Obstakel</w:t>
      </w:r>
      <w:r>
        <w:t xml:space="preserve">(Positie pos) </w:t>
      </w:r>
    </w:p>
    <w:p w14:paraId="52F1F316" w14:textId="13300167" w:rsidR="009B0897" w:rsidRDefault="009B0897" w:rsidP="009B0897">
      <w:pPr>
        <w:pStyle w:val="Code"/>
      </w:pPr>
      <w:r>
        <w:t>{</w:t>
      </w:r>
    </w:p>
    <w:p w14:paraId="2707674A" w14:textId="22B61043" w:rsidR="009B0897" w:rsidRDefault="009B0897" w:rsidP="000B391C">
      <w:pPr>
        <w:pStyle w:val="Code"/>
        <w:ind w:firstLine="708"/>
      </w:pPr>
      <w:r>
        <w:t>this.posX = pos.getX();</w:t>
      </w:r>
    </w:p>
    <w:p w14:paraId="6212429E" w14:textId="1765FCAF" w:rsidR="009B0897" w:rsidRDefault="009B0897" w:rsidP="000B391C">
      <w:pPr>
        <w:pStyle w:val="Code"/>
        <w:ind w:firstLine="708"/>
      </w:pPr>
      <w:r>
        <w:t>this.posY = pos.getY();</w:t>
      </w:r>
    </w:p>
    <w:p w14:paraId="1ED2D039" w14:textId="668917C4" w:rsidR="009B0897" w:rsidRDefault="009B0897" w:rsidP="009B0897">
      <w:pPr>
        <w:pStyle w:val="Code"/>
      </w:pPr>
      <w:r>
        <w:t>}</w:t>
      </w:r>
    </w:p>
    <w:p w14:paraId="188ADEAB" w14:textId="77777777" w:rsidR="009B0897" w:rsidRDefault="009B0897" w:rsidP="00247837"/>
    <w:p w14:paraId="266DC253" w14:textId="77777777" w:rsidR="009B0897" w:rsidRPr="0096354F" w:rsidRDefault="009B0897" w:rsidP="009B0897">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B0897" w:rsidRPr="0096354F" w14:paraId="6DCF12EA" w14:textId="77777777" w:rsidTr="00C947A8">
        <w:tc>
          <w:tcPr>
            <w:tcW w:w="1284" w:type="dxa"/>
            <w:shd w:val="clear" w:color="auto" w:fill="BFBFBF" w:themeFill="background1" w:themeFillShade="BF"/>
          </w:tcPr>
          <w:p w14:paraId="5BC4A7AB" w14:textId="77777777" w:rsidR="009B0897" w:rsidRPr="0096354F" w:rsidRDefault="009B0897" w:rsidP="00C947A8">
            <w:pPr>
              <w:rPr>
                <w:b/>
                <w:sz w:val="20"/>
                <w:szCs w:val="20"/>
              </w:rPr>
            </w:pPr>
            <w:r w:rsidRPr="0096354F">
              <w:rPr>
                <w:b/>
                <w:sz w:val="20"/>
                <w:szCs w:val="20"/>
              </w:rPr>
              <w:t>type</w:t>
            </w:r>
          </w:p>
        </w:tc>
        <w:tc>
          <w:tcPr>
            <w:tcW w:w="1688" w:type="dxa"/>
            <w:shd w:val="clear" w:color="auto" w:fill="BFBFBF" w:themeFill="background1" w:themeFillShade="BF"/>
          </w:tcPr>
          <w:p w14:paraId="226129D5" w14:textId="77777777" w:rsidR="009B0897" w:rsidRPr="0096354F" w:rsidRDefault="009B0897" w:rsidP="00C947A8">
            <w:pPr>
              <w:rPr>
                <w:b/>
                <w:sz w:val="20"/>
                <w:szCs w:val="20"/>
              </w:rPr>
            </w:pPr>
            <w:r w:rsidRPr="0096354F">
              <w:rPr>
                <w:b/>
                <w:sz w:val="20"/>
                <w:szCs w:val="20"/>
              </w:rPr>
              <w:t>naam</w:t>
            </w:r>
          </w:p>
        </w:tc>
        <w:tc>
          <w:tcPr>
            <w:tcW w:w="6095" w:type="dxa"/>
            <w:shd w:val="clear" w:color="auto" w:fill="BFBFBF" w:themeFill="background1" w:themeFillShade="BF"/>
          </w:tcPr>
          <w:p w14:paraId="048E9AA3" w14:textId="77777777" w:rsidR="009B0897" w:rsidRPr="0096354F" w:rsidRDefault="009B0897" w:rsidP="00C947A8">
            <w:pPr>
              <w:rPr>
                <w:b/>
                <w:sz w:val="20"/>
                <w:szCs w:val="20"/>
              </w:rPr>
            </w:pPr>
            <w:r w:rsidRPr="0096354F">
              <w:rPr>
                <w:b/>
                <w:sz w:val="20"/>
                <w:szCs w:val="20"/>
              </w:rPr>
              <w:t>omschrijving</w:t>
            </w:r>
          </w:p>
        </w:tc>
      </w:tr>
      <w:tr w:rsidR="009B0897" w:rsidRPr="0096354F" w14:paraId="6B0B9F7D" w14:textId="77777777" w:rsidTr="00C947A8">
        <w:tc>
          <w:tcPr>
            <w:tcW w:w="1284" w:type="dxa"/>
          </w:tcPr>
          <w:p w14:paraId="199757DE" w14:textId="77777777" w:rsidR="009B0897" w:rsidRPr="0096354F" w:rsidRDefault="009B0897" w:rsidP="00C947A8">
            <w:pPr>
              <w:rPr>
                <w:sz w:val="20"/>
                <w:szCs w:val="20"/>
              </w:rPr>
            </w:pPr>
            <w:r>
              <w:rPr>
                <w:sz w:val="20"/>
                <w:szCs w:val="20"/>
              </w:rPr>
              <w:t>Positie</w:t>
            </w:r>
          </w:p>
        </w:tc>
        <w:tc>
          <w:tcPr>
            <w:tcW w:w="1688" w:type="dxa"/>
          </w:tcPr>
          <w:p w14:paraId="5E12A33B" w14:textId="4179F683" w:rsidR="009B0897" w:rsidRPr="0096354F" w:rsidRDefault="009B0897" w:rsidP="00C947A8">
            <w:pPr>
              <w:rPr>
                <w:sz w:val="20"/>
                <w:szCs w:val="20"/>
              </w:rPr>
            </w:pPr>
            <w:r>
              <w:rPr>
                <w:sz w:val="20"/>
                <w:szCs w:val="20"/>
              </w:rPr>
              <w:t>pos</w:t>
            </w:r>
          </w:p>
        </w:tc>
        <w:tc>
          <w:tcPr>
            <w:tcW w:w="6095" w:type="dxa"/>
          </w:tcPr>
          <w:p w14:paraId="0C0D087F" w14:textId="0A6D1EFD" w:rsidR="009B0897" w:rsidRPr="0096354F" w:rsidRDefault="009B0897" w:rsidP="009B0897">
            <w:pPr>
              <w:rPr>
                <w:sz w:val="20"/>
                <w:szCs w:val="20"/>
              </w:rPr>
            </w:pPr>
            <w:r>
              <w:rPr>
                <w:sz w:val="20"/>
                <w:szCs w:val="20"/>
              </w:rPr>
              <w:t>Positie waar het obstakel staat binnen het leefgebied</w:t>
            </w:r>
          </w:p>
        </w:tc>
      </w:tr>
    </w:tbl>
    <w:p w14:paraId="7F316E9F" w14:textId="77777777" w:rsidR="009B0897" w:rsidRDefault="009B0897" w:rsidP="00247837"/>
    <w:p w14:paraId="72A26289" w14:textId="29676C24" w:rsidR="009B0897" w:rsidRDefault="009B0897" w:rsidP="000B391C">
      <w:pPr>
        <w:pStyle w:val="Kop3"/>
      </w:pPr>
      <w:r>
        <w:t>Methoden</w:t>
      </w:r>
    </w:p>
    <w:p w14:paraId="582990BD" w14:textId="277968BE" w:rsidR="000B391C" w:rsidRDefault="000B391C" w:rsidP="000B391C">
      <w:r>
        <w:t>Getters om de positie van het obstakel op te vragen</w:t>
      </w:r>
    </w:p>
    <w:p w14:paraId="5E421055" w14:textId="77777777" w:rsidR="000B391C" w:rsidRPr="000B391C" w:rsidRDefault="000B391C" w:rsidP="000B391C"/>
    <w:p w14:paraId="73939F26" w14:textId="77777777" w:rsidR="000B391C" w:rsidRPr="007A4D9E" w:rsidRDefault="009B0897" w:rsidP="000B391C">
      <w:pPr>
        <w:pStyle w:val="Code"/>
        <w:rPr>
          <w:lang w:val="en-US"/>
        </w:rPr>
      </w:pPr>
      <w:r w:rsidRPr="007A4D9E">
        <w:rPr>
          <w:lang w:val="en-US"/>
        </w:rPr>
        <w:t xml:space="preserve">public int </w:t>
      </w:r>
      <w:r w:rsidRPr="007A4D9E">
        <w:rPr>
          <w:b/>
          <w:lang w:val="en-US"/>
        </w:rPr>
        <w:t>getX</w:t>
      </w:r>
      <w:r w:rsidRPr="007A4D9E">
        <w:rPr>
          <w:lang w:val="en-US"/>
        </w:rPr>
        <w:t xml:space="preserve">() </w:t>
      </w:r>
    </w:p>
    <w:p w14:paraId="04B639D9" w14:textId="014D69B2" w:rsidR="009B0897" w:rsidRPr="007A4D9E" w:rsidRDefault="009B0897" w:rsidP="000B391C">
      <w:pPr>
        <w:pStyle w:val="Code"/>
        <w:rPr>
          <w:lang w:val="en-US"/>
        </w:rPr>
      </w:pPr>
      <w:r w:rsidRPr="007A4D9E">
        <w:rPr>
          <w:lang w:val="en-US"/>
        </w:rPr>
        <w:t>{</w:t>
      </w:r>
    </w:p>
    <w:p w14:paraId="5DD5E9B6" w14:textId="1403091C" w:rsidR="009B0897" w:rsidRPr="007A4D9E" w:rsidRDefault="009B0897" w:rsidP="000B391C">
      <w:pPr>
        <w:pStyle w:val="Code"/>
        <w:ind w:firstLine="708"/>
        <w:rPr>
          <w:lang w:val="en-US"/>
        </w:rPr>
      </w:pPr>
      <w:r w:rsidRPr="007A4D9E">
        <w:rPr>
          <w:lang w:val="en-US"/>
        </w:rPr>
        <w:t>return posX;</w:t>
      </w:r>
    </w:p>
    <w:p w14:paraId="7273C793" w14:textId="538143E6" w:rsidR="009B0897" w:rsidRPr="007A4D9E" w:rsidRDefault="009B0897" w:rsidP="000B391C">
      <w:pPr>
        <w:pStyle w:val="Code"/>
        <w:rPr>
          <w:lang w:val="en-US"/>
        </w:rPr>
      </w:pPr>
      <w:r w:rsidRPr="007A4D9E">
        <w:rPr>
          <w:lang w:val="en-US"/>
        </w:rPr>
        <w:t>}</w:t>
      </w:r>
    </w:p>
    <w:p w14:paraId="5EBC5826" w14:textId="77777777" w:rsidR="009B0897" w:rsidRPr="007A4D9E" w:rsidRDefault="009B0897" w:rsidP="000B391C">
      <w:pPr>
        <w:pStyle w:val="Code"/>
        <w:rPr>
          <w:lang w:val="en-US"/>
        </w:rPr>
      </w:pPr>
    </w:p>
    <w:p w14:paraId="7A8E8C7B" w14:textId="366C6DA6" w:rsidR="009B0897" w:rsidRPr="007A4D9E" w:rsidRDefault="009B0897" w:rsidP="000B391C">
      <w:pPr>
        <w:pStyle w:val="Code"/>
        <w:rPr>
          <w:lang w:val="en-US"/>
        </w:rPr>
      </w:pPr>
      <w:r w:rsidRPr="007A4D9E">
        <w:rPr>
          <w:lang w:val="en-US"/>
        </w:rPr>
        <w:t xml:space="preserve">public int </w:t>
      </w:r>
      <w:r w:rsidRPr="007A4D9E">
        <w:rPr>
          <w:b/>
          <w:lang w:val="en-US"/>
        </w:rPr>
        <w:t>getY</w:t>
      </w:r>
      <w:r w:rsidRPr="007A4D9E">
        <w:rPr>
          <w:lang w:val="en-US"/>
        </w:rPr>
        <w:t xml:space="preserve">() </w:t>
      </w:r>
    </w:p>
    <w:p w14:paraId="49B0535A" w14:textId="78B74C06" w:rsidR="009B0897" w:rsidRPr="007A4D9E" w:rsidRDefault="009B0897" w:rsidP="000B391C">
      <w:pPr>
        <w:pStyle w:val="Code"/>
        <w:rPr>
          <w:lang w:val="en-US"/>
        </w:rPr>
      </w:pPr>
      <w:r w:rsidRPr="007A4D9E">
        <w:rPr>
          <w:lang w:val="en-US"/>
        </w:rPr>
        <w:t>{</w:t>
      </w:r>
    </w:p>
    <w:p w14:paraId="0C7A8987" w14:textId="4BA0DA63" w:rsidR="009B0897" w:rsidRPr="007A4D9E" w:rsidRDefault="000B391C" w:rsidP="000B391C">
      <w:pPr>
        <w:pStyle w:val="Code"/>
        <w:rPr>
          <w:lang w:val="en-US"/>
        </w:rPr>
      </w:pPr>
      <w:r w:rsidRPr="007A4D9E">
        <w:rPr>
          <w:lang w:val="en-US"/>
        </w:rPr>
        <w:t xml:space="preserve">   </w:t>
      </w:r>
      <w:r w:rsidRPr="007A4D9E">
        <w:rPr>
          <w:lang w:val="en-US"/>
        </w:rPr>
        <w:tab/>
      </w:r>
      <w:r w:rsidR="009B0897" w:rsidRPr="007A4D9E">
        <w:rPr>
          <w:lang w:val="en-US"/>
        </w:rPr>
        <w:t>return posY;</w:t>
      </w:r>
    </w:p>
    <w:p w14:paraId="22381693" w14:textId="74E6DFEE" w:rsidR="009B0897" w:rsidRDefault="009B0897" w:rsidP="000B391C">
      <w:pPr>
        <w:pStyle w:val="Code"/>
      </w:pPr>
      <w:r>
        <w:t>}</w:t>
      </w:r>
    </w:p>
    <w:p w14:paraId="1AA11E11" w14:textId="77777777" w:rsidR="009B0897" w:rsidRDefault="009B0897">
      <w:pPr>
        <w:autoSpaceDE/>
        <w:autoSpaceDN/>
        <w:adjustRightInd/>
        <w:rPr>
          <w:color w:val="365F91" w:themeColor="accent1" w:themeShade="BF"/>
          <w:spacing w:val="15"/>
          <w:szCs w:val="22"/>
        </w:rPr>
      </w:pPr>
      <w:r>
        <w:br w:type="page"/>
      </w:r>
    </w:p>
    <w:p w14:paraId="075E16FA" w14:textId="42498C88" w:rsidR="004171CC" w:rsidRDefault="004171CC" w:rsidP="004171CC">
      <w:pPr>
        <w:pStyle w:val="Kop2"/>
      </w:pPr>
      <w:bookmarkStart w:id="129" w:name="_Toc378088627"/>
      <w:r>
        <w:lastRenderedPageBreak/>
        <w:t>Plant</w:t>
      </w:r>
      <w:bookmarkEnd w:id="129"/>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jstalinea"/>
        <w:numPr>
          <w:ilvl w:val="0"/>
          <w:numId w:val="50"/>
        </w:numPr>
      </w:pPr>
      <w:r>
        <w:t>Plant wordt gecreëerd met een voedingswaarde. Mee gekregen via de constructor.</w:t>
      </w:r>
    </w:p>
    <w:p w14:paraId="11CAC8F9" w14:textId="5063CC5B" w:rsidR="004171CC" w:rsidRDefault="004171CC" w:rsidP="004171CC">
      <w:pPr>
        <w:pStyle w:val="Lijstalinea"/>
        <w:numPr>
          <w:ilvl w:val="0"/>
          <w:numId w:val="50"/>
        </w:numPr>
      </w:pPr>
      <w:r>
        <w:t>Elke simulatie stap groet de plant 1 voedingswaarde</w:t>
      </w:r>
    </w:p>
    <w:p w14:paraId="1FA3906F" w14:textId="6E2FEFF7" w:rsidR="004171CC" w:rsidRDefault="004171CC" w:rsidP="004171CC">
      <w:pPr>
        <w:pStyle w:val="Lijstalinea"/>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jstalinea"/>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4600A8A8" w14:textId="731CD13E" w:rsidR="008F47BC" w:rsidRDefault="008F47BC" w:rsidP="008F47BC">
      <w:pPr>
        <w:pStyle w:val="Kop3"/>
      </w:pPr>
      <w:r>
        <w:t>Diagram</w:t>
      </w:r>
    </w:p>
    <w:p w14:paraId="225307E7" w14:textId="33941CE7" w:rsidR="008F47BC" w:rsidRDefault="008F47BC" w:rsidP="00247837">
      <w:r w:rsidRPr="008F47BC">
        <w:rPr>
          <w:noProof/>
        </w:rPr>
        <w:drawing>
          <wp:anchor distT="0" distB="0" distL="114300" distR="114300" simplePos="0" relativeHeight="251655168" behindDoc="0" locked="0" layoutInCell="1" allowOverlap="1" wp14:anchorId="77B30B84" wp14:editId="48F9342E">
            <wp:simplePos x="0" y="0"/>
            <wp:positionH relativeFrom="column">
              <wp:posOffset>1409700</wp:posOffset>
            </wp:positionH>
            <wp:positionV relativeFrom="paragraph">
              <wp:posOffset>5080</wp:posOffset>
            </wp:positionV>
            <wp:extent cx="2028825" cy="12668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28825" cy="1266825"/>
                    </a:xfrm>
                    <a:prstGeom prst="rect">
                      <a:avLst/>
                    </a:prstGeom>
                  </pic:spPr>
                </pic:pic>
              </a:graphicData>
            </a:graphic>
            <wp14:sizeRelH relativeFrom="page">
              <wp14:pctWidth>0</wp14:pctWidth>
            </wp14:sizeRelH>
            <wp14:sizeRelV relativeFrom="page">
              <wp14:pctHeight>0</wp14:pctHeight>
            </wp14:sizeRelV>
          </wp:anchor>
        </w:drawing>
      </w:r>
    </w:p>
    <w:p w14:paraId="5C10EE83" w14:textId="77777777" w:rsidR="008F47BC" w:rsidRDefault="008F47BC" w:rsidP="00247837"/>
    <w:p w14:paraId="109B0F07" w14:textId="77777777" w:rsidR="008F47BC" w:rsidRDefault="008F47BC" w:rsidP="00247837"/>
    <w:p w14:paraId="279C478D" w14:textId="77777777" w:rsidR="008F47BC" w:rsidRDefault="008F47BC" w:rsidP="00247837"/>
    <w:p w14:paraId="3171B50E" w14:textId="77777777" w:rsidR="008F47BC" w:rsidRDefault="008F47BC" w:rsidP="00247837"/>
    <w:p w14:paraId="723BA2D7" w14:textId="77777777" w:rsidR="008F47BC" w:rsidRDefault="008F47BC" w:rsidP="00247837"/>
    <w:p w14:paraId="42A77C09" w14:textId="77777777" w:rsidR="008F47BC" w:rsidRDefault="008F47BC" w:rsidP="00247837"/>
    <w:p w14:paraId="321C8B8A" w14:textId="0E9AE557" w:rsidR="008F47BC" w:rsidRDefault="008F47BC" w:rsidP="008F47BC">
      <w:pPr>
        <w:pStyle w:val="Kop3"/>
      </w:pPr>
      <w:r>
        <w:t xml:space="preserve">Functie </w:t>
      </w:r>
    </w:p>
    <w:p w14:paraId="5FB94039" w14:textId="502F69F4" w:rsidR="008F47BC" w:rsidRDefault="008F47BC" w:rsidP="008F47BC">
      <w:r>
        <w:t>Deze klasse is een representatie van een plant.</w:t>
      </w:r>
    </w:p>
    <w:p w14:paraId="2AB668F2" w14:textId="511CD33F" w:rsidR="008F47BC" w:rsidRDefault="008F47BC" w:rsidP="008F47BC">
      <w:pPr>
        <w:pStyle w:val="Kop3"/>
      </w:pPr>
      <w:r>
        <w:t>Constructor(s)</w:t>
      </w:r>
    </w:p>
    <w:p w14:paraId="338EEC80" w14:textId="77777777" w:rsidR="008F47BC" w:rsidRDefault="008F47BC" w:rsidP="008F47BC">
      <w:pPr>
        <w:pStyle w:val="Code"/>
      </w:pPr>
      <w:r>
        <w:t xml:space="preserve">public </w:t>
      </w:r>
      <w:r w:rsidRPr="002844B3">
        <w:rPr>
          <w:b/>
        </w:rPr>
        <w:t>Plant</w:t>
      </w:r>
      <w:r>
        <w:t xml:space="preserve">(Positie pos, int startvoedingswaarde) </w:t>
      </w:r>
    </w:p>
    <w:p w14:paraId="0D13C371" w14:textId="7C06E190" w:rsidR="008F47BC" w:rsidRDefault="008F47BC" w:rsidP="008F47BC">
      <w:pPr>
        <w:pStyle w:val="Code"/>
      </w:pPr>
      <w:r>
        <w:t>{</w:t>
      </w:r>
    </w:p>
    <w:p w14:paraId="4A3D90D4" w14:textId="7EA257DC" w:rsidR="008F47BC" w:rsidRDefault="008F47BC" w:rsidP="008F47BC">
      <w:pPr>
        <w:pStyle w:val="Code"/>
        <w:ind w:firstLine="708"/>
      </w:pPr>
      <w:r>
        <w:t>this.posX = pos.getX();</w:t>
      </w:r>
    </w:p>
    <w:p w14:paraId="36E9F97F" w14:textId="291C662A" w:rsidR="008F47BC" w:rsidRDefault="008F47BC" w:rsidP="008F47BC">
      <w:pPr>
        <w:pStyle w:val="Code"/>
        <w:ind w:firstLine="708"/>
      </w:pPr>
      <w:r>
        <w:t>this.posY = pos.getY();</w:t>
      </w:r>
    </w:p>
    <w:p w14:paraId="491546DE" w14:textId="5D2FA9B2" w:rsidR="008F47BC" w:rsidRDefault="008F47BC" w:rsidP="008F47BC">
      <w:pPr>
        <w:pStyle w:val="Code"/>
        <w:ind w:firstLine="708"/>
      </w:pPr>
      <w:r>
        <w:t>this.voedingswaarde = startvoedingswaarde;</w:t>
      </w:r>
    </w:p>
    <w:p w14:paraId="1B53ABCE" w14:textId="5DD789BA" w:rsidR="008F47BC" w:rsidRDefault="008F47BC" w:rsidP="008F47BC">
      <w:pPr>
        <w:pStyle w:val="Code"/>
      </w:pPr>
      <w:r>
        <w:t>}</w:t>
      </w:r>
    </w:p>
    <w:p w14:paraId="32E4CD1A" w14:textId="77777777" w:rsidR="008F47BC" w:rsidRDefault="008F47BC">
      <w:pPr>
        <w:autoSpaceDE/>
        <w:autoSpaceDN/>
        <w:adjustRightInd/>
      </w:pPr>
    </w:p>
    <w:p w14:paraId="2804C2F5" w14:textId="77777777" w:rsidR="008F47BC" w:rsidRDefault="008F47BC">
      <w:pPr>
        <w:autoSpaceDE/>
        <w:autoSpaceDN/>
        <w:adjustRightInd/>
        <w:rPr>
          <w:i/>
          <w:color w:val="365F91" w:themeColor="accent1" w:themeShade="BF"/>
          <w:spacing w:val="15"/>
          <w:sz w:val="22"/>
          <w:szCs w:val="22"/>
        </w:rPr>
      </w:pPr>
      <w:r>
        <w:br w:type="page"/>
      </w:r>
    </w:p>
    <w:p w14:paraId="0E9D3956" w14:textId="59E10189" w:rsidR="008F47BC" w:rsidRDefault="008F47BC" w:rsidP="008F47BC">
      <w:pPr>
        <w:pStyle w:val="Kop3"/>
      </w:pPr>
      <w:r>
        <w:lastRenderedPageBreak/>
        <w:t>Methoden</w:t>
      </w:r>
    </w:p>
    <w:p w14:paraId="0467C766" w14:textId="26E38C0C" w:rsidR="008F47BC" w:rsidRDefault="008F47BC" w:rsidP="008F47BC">
      <w:r>
        <w:t>Getters om de positie van de plant op te vragen</w:t>
      </w:r>
    </w:p>
    <w:p w14:paraId="59B7F0D7" w14:textId="77777777" w:rsidR="008F47BC" w:rsidRDefault="008F47BC">
      <w:pPr>
        <w:autoSpaceDE/>
        <w:autoSpaceDN/>
        <w:adjustRightInd/>
      </w:pPr>
    </w:p>
    <w:p w14:paraId="02C828A3" w14:textId="77777777" w:rsidR="008F47BC" w:rsidRPr="007A4D9E" w:rsidRDefault="008F47BC" w:rsidP="008F47BC">
      <w:pPr>
        <w:pStyle w:val="Code"/>
        <w:rPr>
          <w:lang w:val="en-US"/>
        </w:rPr>
      </w:pPr>
      <w:r w:rsidRPr="007A4D9E">
        <w:rPr>
          <w:lang w:val="en-US"/>
        </w:rPr>
        <w:t xml:space="preserve">public int </w:t>
      </w:r>
      <w:r w:rsidRPr="007A4D9E">
        <w:rPr>
          <w:b/>
          <w:lang w:val="en-US"/>
        </w:rPr>
        <w:t>getX</w:t>
      </w:r>
      <w:r w:rsidRPr="007A4D9E">
        <w:rPr>
          <w:lang w:val="en-US"/>
        </w:rPr>
        <w:t xml:space="preserve">() </w:t>
      </w:r>
    </w:p>
    <w:p w14:paraId="53CB9788" w14:textId="396E4062" w:rsidR="008F47BC" w:rsidRPr="007A4D9E" w:rsidRDefault="008F47BC" w:rsidP="008F47BC">
      <w:pPr>
        <w:pStyle w:val="Code"/>
        <w:rPr>
          <w:lang w:val="en-US"/>
        </w:rPr>
      </w:pPr>
      <w:r w:rsidRPr="007A4D9E">
        <w:rPr>
          <w:lang w:val="en-US"/>
        </w:rPr>
        <w:t>{</w:t>
      </w:r>
    </w:p>
    <w:p w14:paraId="44811D97" w14:textId="300844BB" w:rsidR="008F47BC" w:rsidRPr="007A4D9E" w:rsidRDefault="008F47BC" w:rsidP="008F47BC">
      <w:pPr>
        <w:pStyle w:val="Code"/>
        <w:ind w:firstLine="708"/>
        <w:rPr>
          <w:lang w:val="en-US"/>
        </w:rPr>
      </w:pPr>
      <w:r w:rsidRPr="007A4D9E">
        <w:rPr>
          <w:lang w:val="en-US"/>
        </w:rPr>
        <w:t>return posX;</w:t>
      </w:r>
    </w:p>
    <w:p w14:paraId="28590AE4" w14:textId="0162A0BD" w:rsidR="008F47BC" w:rsidRPr="007A4D9E" w:rsidRDefault="008F47BC" w:rsidP="008F47BC">
      <w:pPr>
        <w:pStyle w:val="Code"/>
        <w:rPr>
          <w:lang w:val="en-US"/>
        </w:rPr>
      </w:pPr>
      <w:r w:rsidRPr="007A4D9E">
        <w:rPr>
          <w:lang w:val="en-US"/>
        </w:rPr>
        <w:t>}</w:t>
      </w:r>
    </w:p>
    <w:p w14:paraId="7B0388EB" w14:textId="77777777" w:rsidR="008F47BC" w:rsidRPr="007A4D9E" w:rsidRDefault="008F47BC" w:rsidP="008F47BC">
      <w:pPr>
        <w:pStyle w:val="Code"/>
        <w:rPr>
          <w:lang w:val="en-US"/>
        </w:rPr>
      </w:pPr>
    </w:p>
    <w:p w14:paraId="51A89322" w14:textId="242B5A68" w:rsidR="008F47BC" w:rsidRPr="007A4D9E" w:rsidRDefault="008F47BC" w:rsidP="008F47BC">
      <w:pPr>
        <w:pStyle w:val="Code"/>
        <w:rPr>
          <w:lang w:val="en-US"/>
        </w:rPr>
      </w:pPr>
      <w:r w:rsidRPr="007A4D9E">
        <w:rPr>
          <w:lang w:val="en-US"/>
        </w:rPr>
        <w:t xml:space="preserve">public int </w:t>
      </w:r>
      <w:r w:rsidRPr="007A4D9E">
        <w:rPr>
          <w:b/>
          <w:lang w:val="en-US"/>
        </w:rPr>
        <w:t>getY</w:t>
      </w:r>
      <w:r w:rsidRPr="007A4D9E">
        <w:rPr>
          <w:lang w:val="en-US"/>
        </w:rPr>
        <w:t xml:space="preserve">() </w:t>
      </w:r>
    </w:p>
    <w:p w14:paraId="4B21719E" w14:textId="373D2BDB" w:rsidR="008F47BC" w:rsidRPr="007A4D9E" w:rsidRDefault="008F47BC" w:rsidP="008F47BC">
      <w:pPr>
        <w:pStyle w:val="Code"/>
        <w:rPr>
          <w:lang w:val="en-US"/>
        </w:rPr>
      </w:pPr>
      <w:r w:rsidRPr="007A4D9E">
        <w:rPr>
          <w:lang w:val="en-US"/>
        </w:rPr>
        <w:t>{</w:t>
      </w:r>
    </w:p>
    <w:p w14:paraId="5D109450" w14:textId="74489574" w:rsidR="008F47BC" w:rsidRPr="007A4D9E" w:rsidRDefault="008F47BC" w:rsidP="008F47BC">
      <w:pPr>
        <w:pStyle w:val="Code"/>
        <w:ind w:firstLine="708"/>
        <w:rPr>
          <w:lang w:val="en-US"/>
        </w:rPr>
      </w:pPr>
      <w:r w:rsidRPr="007A4D9E">
        <w:rPr>
          <w:lang w:val="en-US"/>
        </w:rPr>
        <w:t>return posY;</w:t>
      </w:r>
    </w:p>
    <w:p w14:paraId="009F5F05" w14:textId="6AEAD5C4" w:rsidR="008F47BC" w:rsidRDefault="008F47BC" w:rsidP="008F47BC">
      <w:pPr>
        <w:pStyle w:val="Code"/>
      </w:pPr>
      <w:r>
        <w:t>}</w:t>
      </w:r>
    </w:p>
    <w:p w14:paraId="02807278" w14:textId="77777777" w:rsidR="008F47BC" w:rsidRDefault="008F47BC">
      <w:pPr>
        <w:autoSpaceDE/>
        <w:autoSpaceDN/>
        <w:adjustRightInd/>
      </w:pPr>
    </w:p>
    <w:p w14:paraId="14B40B5C" w14:textId="77777777" w:rsidR="008F47BC" w:rsidRDefault="008F47BC">
      <w:pPr>
        <w:autoSpaceDE/>
        <w:autoSpaceDN/>
        <w:adjustRightInd/>
      </w:pPr>
    </w:p>
    <w:p w14:paraId="5A2490E1" w14:textId="2EF0CB02" w:rsidR="008F47BC" w:rsidRDefault="008F47BC">
      <w:pPr>
        <w:autoSpaceDE/>
        <w:autoSpaceDN/>
        <w:adjustRightInd/>
      </w:pPr>
      <w:r>
        <w:t xml:space="preserve">Door middel van de methode </w:t>
      </w:r>
      <w:r w:rsidR="00940354">
        <w:t>‘</w:t>
      </w:r>
      <w:r>
        <w:t>gegetenWorden</w:t>
      </w:r>
      <w:r w:rsidR="00940354">
        <w:t>’</w:t>
      </w:r>
      <w:r>
        <w:t xml:space="preserve"> kan worden opgegeven hoeveel vo</w:t>
      </w:r>
      <w:r w:rsidR="00940354">
        <w:t>edings</w:t>
      </w:r>
      <w:r>
        <w:t>waarde er wordt afgegeten van een plant. Het resultaat wordt i</w:t>
      </w:r>
      <w:r w:rsidR="00940354">
        <w:t>ntern opgeslagen.</w:t>
      </w:r>
    </w:p>
    <w:p w14:paraId="47D6EB05" w14:textId="77777777" w:rsidR="008F47BC" w:rsidRDefault="008F47BC">
      <w:pPr>
        <w:autoSpaceDE/>
        <w:autoSpaceDN/>
        <w:adjustRightInd/>
      </w:pPr>
    </w:p>
    <w:p w14:paraId="35E0693C" w14:textId="77777777" w:rsidR="008F47BC" w:rsidRDefault="008F47BC" w:rsidP="008F47BC">
      <w:pPr>
        <w:pStyle w:val="Code"/>
      </w:pPr>
      <w:r>
        <w:t xml:space="preserve">public void </w:t>
      </w:r>
      <w:r w:rsidRPr="002844B3">
        <w:rPr>
          <w:b/>
        </w:rPr>
        <w:t>gegetenWorden</w:t>
      </w:r>
      <w:r>
        <w:t>(int voedingswaarde)</w:t>
      </w:r>
    </w:p>
    <w:p w14:paraId="7D31E328" w14:textId="40A6EE97" w:rsidR="008F47BC" w:rsidRDefault="008F47BC" w:rsidP="008F47BC">
      <w:pPr>
        <w:pStyle w:val="Code"/>
      </w:pPr>
      <w:r>
        <w:t>{</w:t>
      </w:r>
    </w:p>
    <w:p w14:paraId="7DE476DB" w14:textId="19AB63DA" w:rsidR="008F47BC" w:rsidRDefault="008F47BC" w:rsidP="008F47BC">
      <w:pPr>
        <w:pStyle w:val="Code"/>
        <w:ind w:firstLine="708"/>
      </w:pPr>
      <w:r>
        <w:t>this.voedingswaarde -= voedingswaarde;</w:t>
      </w:r>
    </w:p>
    <w:p w14:paraId="1D1E17FE" w14:textId="29C306E7" w:rsidR="002E195A" w:rsidRDefault="008F47BC" w:rsidP="008F47BC">
      <w:pPr>
        <w:pStyle w:val="Code"/>
        <w:rPr>
          <w:color w:val="365F91" w:themeColor="accent1" w:themeShade="BF"/>
          <w:spacing w:val="15"/>
          <w:szCs w:val="22"/>
        </w:rPr>
      </w:pPr>
      <w:r>
        <w:t>}</w:t>
      </w:r>
      <w:r w:rsidR="002E195A">
        <w:br w:type="page"/>
      </w:r>
    </w:p>
    <w:p w14:paraId="149FE784" w14:textId="5AA7BF24" w:rsidR="002E195A" w:rsidRDefault="002E195A" w:rsidP="002E195A">
      <w:pPr>
        <w:pStyle w:val="Kop2"/>
      </w:pPr>
      <w:bookmarkStart w:id="130" w:name="_Toc378088628"/>
      <w:r>
        <w:lastRenderedPageBreak/>
        <w:t>Wereld</w:t>
      </w:r>
      <w:r w:rsidR="00300D2D">
        <w:t>model</w:t>
      </w:r>
      <w:bookmarkEnd w:id="130"/>
    </w:p>
    <w:p w14:paraId="4B9F113B" w14:textId="5F0DD929" w:rsidR="00956412" w:rsidRDefault="00940354" w:rsidP="00247837">
      <w:r>
        <w:t>De wereld bestaat uit twee leefgebieden en water.</w:t>
      </w:r>
      <w:r w:rsidR="00EB2756">
        <w:t xml:space="preserve"> De wereld overerft van Observable zodat een Observer (GUI) geüpdatet wordt.</w:t>
      </w:r>
    </w:p>
    <w:p w14:paraId="740C2FF6" w14:textId="77777777" w:rsidR="00940354" w:rsidRDefault="00940354" w:rsidP="00247837"/>
    <w:p w14:paraId="27BBEA09" w14:textId="77777777" w:rsidR="00EB2756" w:rsidRDefault="00EB2756" w:rsidP="00EB2756">
      <w:pPr>
        <w:pStyle w:val="Kop3"/>
      </w:pPr>
      <w:r>
        <w:t xml:space="preserve">Diagram </w:t>
      </w:r>
    </w:p>
    <w:p w14:paraId="1298F3B8" w14:textId="77777777" w:rsidR="00940354" w:rsidRDefault="00940354" w:rsidP="00247837"/>
    <w:p w14:paraId="10CA9D5B" w14:textId="77777777" w:rsidR="00940354" w:rsidRDefault="00940354" w:rsidP="00247837"/>
    <w:p w14:paraId="00D9D4DE" w14:textId="73AA9E86" w:rsidR="00940354" w:rsidRDefault="00940354" w:rsidP="00247837">
      <w:r w:rsidRPr="00940354">
        <w:rPr>
          <w:noProof/>
        </w:rPr>
        <w:drawing>
          <wp:anchor distT="0" distB="0" distL="114300" distR="114300" simplePos="0" relativeHeight="251657216" behindDoc="0" locked="0" layoutInCell="1" allowOverlap="1" wp14:anchorId="19A2C0DA" wp14:editId="18291CA0">
            <wp:simplePos x="0" y="0"/>
            <wp:positionH relativeFrom="column">
              <wp:posOffset>1647825</wp:posOffset>
            </wp:positionH>
            <wp:positionV relativeFrom="paragraph">
              <wp:posOffset>8255</wp:posOffset>
            </wp:positionV>
            <wp:extent cx="1952625" cy="2028825"/>
            <wp:effectExtent l="0" t="0" r="9525"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2625" cy="2028825"/>
                    </a:xfrm>
                    <a:prstGeom prst="rect">
                      <a:avLst/>
                    </a:prstGeom>
                  </pic:spPr>
                </pic:pic>
              </a:graphicData>
            </a:graphic>
            <wp14:sizeRelH relativeFrom="page">
              <wp14:pctWidth>0</wp14:pctWidth>
            </wp14:sizeRelH>
            <wp14:sizeRelV relativeFrom="page">
              <wp14:pctHeight>0</wp14:pctHeight>
            </wp14:sizeRelV>
          </wp:anchor>
        </w:drawing>
      </w:r>
    </w:p>
    <w:p w14:paraId="21771AD7" w14:textId="6C7F88A9" w:rsidR="00940354" w:rsidRDefault="00940354" w:rsidP="00247837"/>
    <w:p w14:paraId="714D7974" w14:textId="1B2892BD" w:rsidR="00940354" w:rsidRDefault="00940354" w:rsidP="00247837"/>
    <w:p w14:paraId="44393EB1" w14:textId="77777777" w:rsidR="00940354" w:rsidRDefault="00940354" w:rsidP="00247837"/>
    <w:p w14:paraId="6326E756" w14:textId="77777777" w:rsidR="00940354" w:rsidRDefault="00940354" w:rsidP="00247837"/>
    <w:p w14:paraId="6685C2AE" w14:textId="77777777" w:rsidR="00940354" w:rsidRDefault="00940354" w:rsidP="00247837"/>
    <w:p w14:paraId="348A7164" w14:textId="77777777" w:rsidR="00940354" w:rsidRDefault="00940354" w:rsidP="00247837"/>
    <w:p w14:paraId="3E2CDD8C" w14:textId="77777777" w:rsidR="00940354" w:rsidRDefault="00940354" w:rsidP="00247837"/>
    <w:p w14:paraId="5A3C23FE" w14:textId="77777777" w:rsidR="00940354" w:rsidRDefault="00940354" w:rsidP="00247837"/>
    <w:p w14:paraId="503DA2D6" w14:textId="77777777" w:rsidR="00940354" w:rsidRDefault="00940354" w:rsidP="00247837"/>
    <w:p w14:paraId="3832CC8C" w14:textId="77777777" w:rsidR="00EB2756" w:rsidRDefault="00EB2756" w:rsidP="00EB2756"/>
    <w:p w14:paraId="0FDDE35D" w14:textId="77777777" w:rsidR="00EB2756" w:rsidRDefault="00EB2756" w:rsidP="00EB2756"/>
    <w:p w14:paraId="4E682BB8" w14:textId="77777777" w:rsidR="00EB2756" w:rsidRDefault="00EB2756" w:rsidP="00EB2756">
      <w:pPr>
        <w:pStyle w:val="Kop3"/>
      </w:pPr>
      <w:r>
        <w:t>Functie</w:t>
      </w:r>
    </w:p>
    <w:p w14:paraId="055BDF06" w14:textId="77777777" w:rsidR="00EB2756" w:rsidRDefault="00EB2756" w:rsidP="00EB2756">
      <w:r>
        <w:t>Deze klasse is een representatie van een plant.</w:t>
      </w:r>
    </w:p>
    <w:p w14:paraId="06080302" w14:textId="77777777" w:rsidR="00EB2756" w:rsidRDefault="00EB2756" w:rsidP="00EB2756"/>
    <w:p w14:paraId="7C681626" w14:textId="77777777" w:rsidR="00EB2756" w:rsidRDefault="00EB2756" w:rsidP="00EB2756">
      <w:pPr>
        <w:pStyle w:val="Kop3"/>
      </w:pPr>
      <w:r>
        <w:t>Constructor(s)</w:t>
      </w:r>
    </w:p>
    <w:p w14:paraId="4026B960" w14:textId="78D87BAE" w:rsidR="00EB2756" w:rsidRDefault="00EB2756" w:rsidP="00EB2756">
      <w:r>
        <w:t>D</w:t>
      </w:r>
      <w:r w:rsidR="002844B3">
        <w:t>e</w:t>
      </w:r>
      <w:r>
        <w:t xml:space="preserve"> constructor heeft geen parameters maar maakt bij aanroep een collectie aan voor de leefgebeiden en instantieerd een nieuw water object. Beide worden inter opgeslagen.</w:t>
      </w:r>
    </w:p>
    <w:p w14:paraId="3F3E4FC4" w14:textId="77777777" w:rsidR="00EB2756" w:rsidRDefault="00EB2756" w:rsidP="00EB2756"/>
    <w:p w14:paraId="5C687A84" w14:textId="6A25A841" w:rsidR="00EB2756" w:rsidRDefault="00EB2756" w:rsidP="00EB2756">
      <w:pPr>
        <w:pStyle w:val="Code"/>
      </w:pPr>
      <w:r>
        <w:t xml:space="preserve">public </w:t>
      </w:r>
      <w:r w:rsidRPr="002844B3">
        <w:rPr>
          <w:b/>
        </w:rPr>
        <w:t>WereldModel</w:t>
      </w:r>
      <w:r>
        <w:t xml:space="preserve">() </w:t>
      </w:r>
    </w:p>
    <w:p w14:paraId="2F30FD29" w14:textId="0F6D657E" w:rsidR="00EB2756" w:rsidRDefault="00EB2756" w:rsidP="00EB2756">
      <w:pPr>
        <w:pStyle w:val="Code"/>
      </w:pPr>
      <w:r>
        <w:t>{</w:t>
      </w:r>
    </w:p>
    <w:p w14:paraId="056CD442" w14:textId="4FCD1A03" w:rsidR="00EB2756" w:rsidRDefault="00EB2756" w:rsidP="00EB2756">
      <w:pPr>
        <w:pStyle w:val="Code"/>
      </w:pPr>
      <w:r>
        <w:t xml:space="preserve"> </w:t>
      </w:r>
      <w:r>
        <w:tab/>
        <w:t>leefgebieden = new ArrayList&lt;&gt;();</w:t>
      </w:r>
    </w:p>
    <w:p w14:paraId="3B178A98" w14:textId="0A6BCDFE" w:rsidR="00EB2756" w:rsidRDefault="00EB2756" w:rsidP="00EB2756">
      <w:pPr>
        <w:pStyle w:val="Code"/>
      </w:pPr>
      <w:r>
        <w:t xml:space="preserve">       water = new Water();</w:t>
      </w:r>
    </w:p>
    <w:p w14:paraId="6593D85B" w14:textId="64CA4823" w:rsidR="00EB2756" w:rsidRDefault="00EB2756" w:rsidP="00EB2756">
      <w:pPr>
        <w:pStyle w:val="Code"/>
      </w:pPr>
      <w:r>
        <w:t>}</w:t>
      </w:r>
    </w:p>
    <w:p w14:paraId="28A25E3C" w14:textId="77777777" w:rsidR="00EB2756" w:rsidRDefault="00EB2756" w:rsidP="00EB2756"/>
    <w:p w14:paraId="4E48EDE8" w14:textId="77777777" w:rsidR="00EB2756" w:rsidRDefault="00EB2756">
      <w:pPr>
        <w:autoSpaceDE/>
        <w:autoSpaceDN/>
        <w:adjustRightInd/>
        <w:rPr>
          <w:i/>
          <w:color w:val="365F91" w:themeColor="accent1" w:themeShade="BF"/>
          <w:spacing w:val="15"/>
          <w:sz w:val="22"/>
          <w:szCs w:val="22"/>
        </w:rPr>
      </w:pPr>
      <w:r>
        <w:br w:type="page"/>
      </w:r>
    </w:p>
    <w:p w14:paraId="7805ECC6" w14:textId="7A955774" w:rsidR="00EB2756" w:rsidRDefault="00EB2756" w:rsidP="00EB2756">
      <w:pPr>
        <w:pStyle w:val="Kop3"/>
      </w:pPr>
      <w:r>
        <w:lastRenderedPageBreak/>
        <w:t>Methoden</w:t>
      </w:r>
    </w:p>
    <w:p w14:paraId="5EDBC55B" w14:textId="137668C6" w:rsidR="00EB2756" w:rsidRDefault="00EB2756" w:rsidP="00EB2756">
      <w:r>
        <w:t>Getters voor het opvragen van interne data</w:t>
      </w:r>
      <w:r w:rsidR="00161878">
        <w:t>.</w:t>
      </w:r>
    </w:p>
    <w:p w14:paraId="64B154F6" w14:textId="77777777" w:rsidR="002844B3" w:rsidRDefault="002844B3" w:rsidP="00EB2756"/>
    <w:p w14:paraId="0258E7D4" w14:textId="1B36E8EE" w:rsidR="00EB2756" w:rsidRPr="00EB2756" w:rsidRDefault="00EB2756" w:rsidP="00EB2756">
      <w:pPr>
        <w:pStyle w:val="Code"/>
      </w:pPr>
      <w:r w:rsidRPr="00EB2756">
        <w:t xml:space="preserve">public int </w:t>
      </w:r>
      <w:r w:rsidRPr="002844B3">
        <w:rPr>
          <w:b/>
        </w:rPr>
        <w:t>getLeefgebiedBreedte</w:t>
      </w:r>
      <w:r w:rsidRPr="00EB2756">
        <w:t>()</w:t>
      </w:r>
    </w:p>
    <w:p w14:paraId="27C26FEE" w14:textId="2492B79F" w:rsidR="00EB2756" w:rsidRPr="00EB2756" w:rsidRDefault="00EB2756" w:rsidP="00EB2756">
      <w:pPr>
        <w:pStyle w:val="Code"/>
      </w:pPr>
      <w:r w:rsidRPr="00EB2756">
        <w:t>{</w:t>
      </w:r>
    </w:p>
    <w:p w14:paraId="694CD4FA" w14:textId="7874A481" w:rsidR="00EB2756" w:rsidRPr="00EB2756" w:rsidRDefault="00EB2756" w:rsidP="00EB2756">
      <w:pPr>
        <w:pStyle w:val="Code"/>
      </w:pPr>
      <w:r>
        <w:t xml:space="preserve">    </w:t>
      </w:r>
      <w:r w:rsidRPr="00EB2756">
        <w:t>return 350;</w:t>
      </w:r>
    </w:p>
    <w:p w14:paraId="439371A8" w14:textId="2DD7E924" w:rsidR="00EB2756" w:rsidRPr="00EB2756" w:rsidRDefault="00EB2756" w:rsidP="00EB2756">
      <w:pPr>
        <w:pStyle w:val="Code"/>
      </w:pPr>
      <w:r w:rsidRPr="00EB2756">
        <w:t>}</w:t>
      </w:r>
    </w:p>
    <w:p w14:paraId="0A7C1705" w14:textId="77777777" w:rsidR="00EB2756" w:rsidRPr="00EB2756" w:rsidRDefault="00EB2756" w:rsidP="00EB2756">
      <w:pPr>
        <w:pStyle w:val="Code"/>
      </w:pPr>
      <w:r w:rsidRPr="00EB2756">
        <w:t xml:space="preserve">    </w:t>
      </w:r>
    </w:p>
    <w:p w14:paraId="558BDE40" w14:textId="4F17E2B8" w:rsidR="00EB2756" w:rsidRPr="00EB2756" w:rsidRDefault="00EB2756" w:rsidP="00EB2756">
      <w:pPr>
        <w:pStyle w:val="Code"/>
      </w:pPr>
      <w:r w:rsidRPr="00EB2756">
        <w:t xml:space="preserve">public int </w:t>
      </w:r>
      <w:r w:rsidRPr="002844B3">
        <w:rPr>
          <w:b/>
        </w:rPr>
        <w:t>getLeefgebiedHoogte</w:t>
      </w:r>
      <w:r w:rsidRPr="00EB2756">
        <w:t>()</w:t>
      </w:r>
    </w:p>
    <w:p w14:paraId="71DA295E" w14:textId="6261821C" w:rsidR="00EB2756" w:rsidRPr="00EB2756" w:rsidRDefault="00EB2756" w:rsidP="00EB2756">
      <w:pPr>
        <w:pStyle w:val="Code"/>
      </w:pPr>
      <w:r w:rsidRPr="00EB2756">
        <w:t>{</w:t>
      </w:r>
    </w:p>
    <w:p w14:paraId="5971FF78" w14:textId="30305B10" w:rsidR="00EB2756" w:rsidRPr="00EB2756" w:rsidRDefault="00EB2756" w:rsidP="00EB2756">
      <w:pPr>
        <w:pStyle w:val="Code"/>
      </w:pPr>
      <w:r w:rsidRPr="00EB2756">
        <w:t xml:space="preserve">    return 200;</w:t>
      </w:r>
    </w:p>
    <w:p w14:paraId="05629668" w14:textId="4CB85ED1" w:rsidR="00EB2756" w:rsidRPr="00EB2756" w:rsidRDefault="00EB2756" w:rsidP="00EB2756">
      <w:pPr>
        <w:pStyle w:val="Code"/>
      </w:pPr>
      <w:r w:rsidRPr="00EB2756">
        <w:t>}</w:t>
      </w:r>
    </w:p>
    <w:p w14:paraId="3230D844" w14:textId="77777777" w:rsidR="00EB2756" w:rsidRPr="00EB2756" w:rsidRDefault="00EB2756" w:rsidP="00EB2756">
      <w:pPr>
        <w:pStyle w:val="Code"/>
      </w:pPr>
      <w:r w:rsidRPr="00EB2756">
        <w:t xml:space="preserve">      </w:t>
      </w:r>
    </w:p>
    <w:p w14:paraId="16E5834B" w14:textId="1398E2A6" w:rsidR="00EB2756" w:rsidRPr="00EB2756" w:rsidRDefault="00EB2756" w:rsidP="00EB2756">
      <w:pPr>
        <w:pStyle w:val="Code"/>
      </w:pPr>
      <w:r w:rsidRPr="00EB2756">
        <w:t xml:space="preserve">public ArrayList&lt;Leefgebied&gt; </w:t>
      </w:r>
      <w:r w:rsidRPr="002844B3">
        <w:rPr>
          <w:b/>
        </w:rPr>
        <w:t>getLeefgebieden</w:t>
      </w:r>
      <w:r w:rsidRPr="00EB2756">
        <w:t>()</w:t>
      </w:r>
    </w:p>
    <w:p w14:paraId="7DEA9EDF" w14:textId="1AB99F42" w:rsidR="00EB2756" w:rsidRPr="00EB2756" w:rsidRDefault="00EB2756" w:rsidP="00EB2756">
      <w:pPr>
        <w:pStyle w:val="Code"/>
      </w:pPr>
      <w:r w:rsidRPr="00EB2756">
        <w:t>{</w:t>
      </w:r>
    </w:p>
    <w:p w14:paraId="2CDDCDEB" w14:textId="32F5907A" w:rsidR="00EB2756" w:rsidRPr="00EB2756" w:rsidRDefault="00EB2756" w:rsidP="00EB2756">
      <w:pPr>
        <w:pStyle w:val="Code"/>
      </w:pPr>
      <w:r w:rsidRPr="00EB2756">
        <w:t xml:space="preserve">    return leefgebieden;</w:t>
      </w:r>
    </w:p>
    <w:p w14:paraId="5431826B" w14:textId="71E7BBE4" w:rsidR="00EB2756" w:rsidRPr="00EB2756" w:rsidRDefault="00EB2756" w:rsidP="00EB2756">
      <w:pPr>
        <w:pStyle w:val="Code"/>
      </w:pPr>
      <w:r w:rsidRPr="00EB2756">
        <w:t>}</w:t>
      </w:r>
    </w:p>
    <w:p w14:paraId="0A6518BE" w14:textId="77777777" w:rsidR="00EB2756" w:rsidRPr="00EB2756" w:rsidRDefault="00EB2756" w:rsidP="00EB2756">
      <w:pPr>
        <w:pStyle w:val="Code"/>
      </w:pPr>
      <w:r w:rsidRPr="00EB2756">
        <w:t xml:space="preserve">    </w:t>
      </w:r>
    </w:p>
    <w:p w14:paraId="6372EAA4" w14:textId="64A90CE2" w:rsidR="00EB2756" w:rsidRPr="00EB2756" w:rsidRDefault="00EB2756" w:rsidP="00EB2756">
      <w:pPr>
        <w:pStyle w:val="Code"/>
      </w:pPr>
      <w:r w:rsidRPr="00EB2756">
        <w:t xml:space="preserve">public ArrayList&lt;Beest&gt; </w:t>
      </w:r>
      <w:r w:rsidRPr="002844B3">
        <w:rPr>
          <w:b/>
        </w:rPr>
        <w:t>getWater</w:t>
      </w:r>
      <w:r w:rsidRPr="00EB2756">
        <w:t>()</w:t>
      </w:r>
    </w:p>
    <w:p w14:paraId="4AA08991" w14:textId="20C338C5" w:rsidR="00EB2756" w:rsidRPr="00EB2756" w:rsidRDefault="00EB2756" w:rsidP="00EB2756">
      <w:pPr>
        <w:pStyle w:val="Code"/>
      </w:pPr>
      <w:r w:rsidRPr="00EB2756">
        <w:t>{</w:t>
      </w:r>
    </w:p>
    <w:p w14:paraId="0BCA6069" w14:textId="561E8C9D" w:rsidR="00EB2756" w:rsidRPr="00EB2756" w:rsidRDefault="00EB2756" w:rsidP="00EB2756">
      <w:pPr>
        <w:pStyle w:val="Code"/>
      </w:pPr>
      <w:r w:rsidRPr="00EB2756">
        <w:t xml:space="preserve">    return water.getBeesten();</w:t>
      </w:r>
    </w:p>
    <w:p w14:paraId="165964FD" w14:textId="2DD74F45" w:rsidR="00EB2756" w:rsidRPr="00EB2756" w:rsidRDefault="00EB2756" w:rsidP="00EB2756">
      <w:pPr>
        <w:pStyle w:val="Code"/>
      </w:pPr>
      <w:r w:rsidRPr="00EB2756">
        <w:t>}</w:t>
      </w:r>
    </w:p>
    <w:p w14:paraId="67B2A917" w14:textId="77777777" w:rsidR="00940354" w:rsidRDefault="00940354" w:rsidP="00247837"/>
    <w:p w14:paraId="6300CA80" w14:textId="3852228A" w:rsidR="005B46D0" w:rsidRDefault="005B46D0" w:rsidP="00247837">
      <w:r>
        <w:t>De methode ‘simulatieStap’ wordt vanuit de wereldcontroller aangeroepen. In deze methode worden alle leefgebieden doorlopen en van ieder leefgebied wordt ook de methode ‘simulatieStap’ aangeroepen. Dit wordt ook voor het water gedaan. Beesten die buiten een leefgebied collectie komen, komen in het water terecht.</w:t>
      </w:r>
      <w:r w:rsidR="00161878">
        <w:t xml:space="preserve"> Aan het einde van de simulatie stap wordt notifyObservers van de klasse observable  aangeroepen.</w:t>
      </w:r>
    </w:p>
    <w:p w14:paraId="3808CA22" w14:textId="77777777" w:rsidR="00EB2756" w:rsidRDefault="00EB2756" w:rsidP="00247837"/>
    <w:p w14:paraId="13692713" w14:textId="77777777" w:rsidR="00EB2756" w:rsidRDefault="00EB2756" w:rsidP="00EB2756">
      <w:pPr>
        <w:pStyle w:val="Code"/>
      </w:pPr>
      <w:r>
        <w:t xml:space="preserve">public void </w:t>
      </w:r>
      <w:r w:rsidRPr="002844B3">
        <w:rPr>
          <w:b/>
        </w:rPr>
        <w:t>simulatieStap</w:t>
      </w:r>
      <w:r>
        <w:t>()</w:t>
      </w:r>
    </w:p>
    <w:p w14:paraId="440CD247" w14:textId="54BE4667" w:rsidR="00EB2756" w:rsidRDefault="00EB2756" w:rsidP="00EB2756">
      <w:pPr>
        <w:pStyle w:val="Code"/>
      </w:pPr>
      <w:r>
        <w:t>{</w:t>
      </w:r>
    </w:p>
    <w:p w14:paraId="3AEBC77C" w14:textId="13907A9A" w:rsidR="00EB2756" w:rsidRDefault="00EB2756" w:rsidP="00EB2756">
      <w:pPr>
        <w:pStyle w:val="Code"/>
      </w:pPr>
      <w:r>
        <w:t xml:space="preserve">    ArrayList&lt;Beest&gt; afgevallenBeesten = new ArrayList&lt;&gt;();</w:t>
      </w:r>
    </w:p>
    <w:p w14:paraId="0250A3C9" w14:textId="77777777" w:rsidR="00EB2756" w:rsidRDefault="00EB2756" w:rsidP="00EB2756">
      <w:pPr>
        <w:pStyle w:val="Code"/>
      </w:pPr>
      <w:r>
        <w:t xml:space="preserve">        </w:t>
      </w:r>
    </w:p>
    <w:p w14:paraId="6AA81149" w14:textId="6429A6E4" w:rsidR="00EB2756" w:rsidRDefault="00EB2756" w:rsidP="00EB2756">
      <w:pPr>
        <w:pStyle w:val="Code"/>
      </w:pPr>
      <w:r>
        <w:t xml:space="preserve">    for(Leefgebied leefgebied: leefgebieden)</w:t>
      </w:r>
    </w:p>
    <w:p w14:paraId="4CAC115C" w14:textId="00B97B95" w:rsidR="00EB2756" w:rsidRDefault="00EB2756" w:rsidP="00EB2756">
      <w:pPr>
        <w:pStyle w:val="Code"/>
      </w:pPr>
      <w:r>
        <w:t xml:space="preserve">    {</w:t>
      </w:r>
    </w:p>
    <w:p w14:paraId="0022E03A" w14:textId="3A147759" w:rsidR="00EB2756" w:rsidRDefault="00EB2756" w:rsidP="00EB2756">
      <w:pPr>
        <w:pStyle w:val="Code"/>
      </w:pPr>
      <w:r>
        <w:t xml:space="preserve">        afgevallenBeesten = leefgebied.simulatieStap();</w:t>
      </w:r>
    </w:p>
    <w:p w14:paraId="5500B077" w14:textId="77777777" w:rsidR="00EB2756" w:rsidRDefault="00EB2756" w:rsidP="00EB2756">
      <w:pPr>
        <w:pStyle w:val="Code"/>
      </w:pPr>
      <w:r>
        <w:t xml:space="preserve">        </w:t>
      </w:r>
    </w:p>
    <w:p w14:paraId="167EA332" w14:textId="6B4857F0" w:rsidR="00EB2756" w:rsidRDefault="00EB2756" w:rsidP="00EB2756">
      <w:pPr>
        <w:pStyle w:val="Code"/>
      </w:pPr>
      <w:r>
        <w:t xml:space="preserve">        for(Beest beest : afgevallenBeesten)</w:t>
      </w:r>
    </w:p>
    <w:p w14:paraId="13476E7D" w14:textId="02FC7F59" w:rsidR="00EB2756" w:rsidRDefault="00EB2756" w:rsidP="00EB2756">
      <w:pPr>
        <w:pStyle w:val="Code"/>
      </w:pPr>
      <w:r>
        <w:t xml:space="preserve">        {</w:t>
      </w:r>
    </w:p>
    <w:p w14:paraId="3666632A" w14:textId="10C40F22" w:rsidR="00EB2756" w:rsidRDefault="00EB2756" w:rsidP="00EB2756">
      <w:pPr>
        <w:pStyle w:val="Code"/>
      </w:pPr>
      <w:r>
        <w:t xml:space="preserve">            water.getBeesten().add(beest);</w:t>
      </w:r>
    </w:p>
    <w:p w14:paraId="10F70D1D" w14:textId="4A405010" w:rsidR="00EB2756" w:rsidRDefault="00EB2756" w:rsidP="00EB2756">
      <w:pPr>
        <w:pStyle w:val="Code"/>
      </w:pPr>
      <w:r>
        <w:t xml:space="preserve">        }</w:t>
      </w:r>
    </w:p>
    <w:p w14:paraId="70BED69E" w14:textId="678AD6F3" w:rsidR="00EB2756" w:rsidRDefault="00EB2756" w:rsidP="00EB2756">
      <w:pPr>
        <w:pStyle w:val="Code"/>
      </w:pPr>
      <w:r>
        <w:t xml:space="preserve">    }</w:t>
      </w:r>
    </w:p>
    <w:p w14:paraId="643C575E" w14:textId="77777777" w:rsidR="00EB2756" w:rsidRDefault="00EB2756" w:rsidP="00EB2756">
      <w:pPr>
        <w:pStyle w:val="Code"/>
      </w:pPr>
      <w:r>
        <w:t xml:space="preserve">        </w:t>
      </w:r>
    </w:p>
    <w:p w14:paraId="79F0A79B" w14:textId="1DA57F1C" w:rsidR="00EB2756" w:rsidRDefault="00EB2756" w:rsidP="00EB2756">
      <w:pPr>
        <w:pStyle w:val="Code"/>
      </w:pPr>
      <w:r>
        <w:t xml:space="preserve">    afgevallenBeesten = water.simulatieStap();</w:t>
      </w:r>
    </w:p>
    <w:p w14:paraId="205AEC2F" w14:textId="77777777" w:rsidR="00EB2756" w:rsidRDefault="00EB2756" w:rsidP="00EB2756">
      <w:pPr>
        <w:pStyle w:val="Code"/>
      </w:pPr>
      <w:r>
        <w:t xml:space="preserve">        </w:t>
      </w:r>
    </w:p>
    <w:p w14:paraId="5B2378C0" w14:textId="3598143A" w:rsidR="00EB2756" w:rsidRDefault="00EB2756" w:rsidP="00EB2756">
      <w:pPr>
        <w:pStyle w:val="Code"/>
      </w:pPr>
      <w:r>
        <w:t xml:space="preserve">    this.setChanged();</w:t>
      </w:r>
    </w:p>
    <w:p w14:paraId="7ADC47FF" w14:textId="54D7FB75" w:rsidR="00EB2756" w:rsidRDefault="00EB2756" w:rsidP="00EB2756">
      <w:pPr>
        <w:pStyle w:val="Code"/>
      </w:pPr>
      <w:r>
        <w:t xml:space="preserve">    this.notifyObservers();</w:t>
      </w:r>
    </w:p>
    <w:p w14:paraId="443F3971" w14:textId="2A482EBF" w:rsidR="00EB2756" w:rsidRDefault="00EB2756" w:rsidP="00EB2756">
      <w:pPr>
        <w:pStyle w:val="Code"/>
      </w:pPr>
      <w:r>
        <w:t>}</w:t>
      </w:r>
    </w:p>
    <w:p w14:paraId="76D8103A" w14:textId="77777777" w:rsidR="00940354" w:rsidRDefault="00940354" w:rsidP="00247837"/>
    <w:p w14:paraId="6D834DF4" w14:textId="77777777" w:rsidR="00434EC7" w:rsidRDefault="00434EC7">
      <w:pPr>
        <w:autoSpaceDE/>
        <w:autoSpaceDN/>
        <w:adjustRightInd/>
      </w:pPr>
    </w:p>
    <w:p w14:paraId="61526E7E" w14:textId="77777777" w:rsidR="00434EC7" w:rsidRDefault="00434EC7">
      <w:pPr>
        <w:autoSpaceDE/>
        <w:autoSpaceDN/>
        <w:adjustRightInd/>
      </w:pPr>
    </w:p>
    <w:p w14:paraId="0530051F" w14:textId="77777777" w:rsidR="00434EC7" w:rsidRDefault="00434EC7">
      <w:pPr>
        <w:autoSpaceDE/>
        <w:autoSpaceDN/>
        <w:adjustRightInd/>
      </w:pPr>
      <w:r>
        <w:br w:type="page"/>
      </w:r>
    </w:p>
    <w:p w14:paraId="1E412698" w14:textId="77777777" w:rsidR="00434EC7" w:rsidRDefault="00434EC7" w:rsidP="00434EC7">
      <w:pPr>
        <w:pStyle w:val="Kop2"/>
      </w:pPr>
      <w:bookmarkStart w:id="131" w:name="_Toc378088629"/>
      <w:r>
        <w:lastRenderedPageBreak/>
        <w:t>Leefgebied</w:t>
      </w:r>
      <w:bookmarkEnd w:id="131"/>
    </w:p>
    <w:p w14:paraId="44724EC4" w14:textId="1CCEB409" w:rsidR="00434EC7" w:rsidRDefault="00161878" w:rsidP="00434EC7">
      <w:r>
        <w:t>Het leefgebeid is een collectie van planten obstakels en beesten. Als een leefgebied geïnstantieerd wordt dan zal binnen het leefgebied het opgegeven aantal planten, obstakels en beesten worden gecreëerd.</w:t>
      </w:r>
    </w:p>
    <w:p w14:paraId="0E508BC7" w14:textId="77777777" w:rsidR="00434EC7" w:rsidRDefault="00434EC7" w:rsidP="00434EC7">
      <w:pPr>
        <w:pStyle w:val="Kop3"/>
      </w:pPr>
      <w:r>
        <w:t xml:space="preserve">Diagram </w:t>
      </w:r>
    </w:p>
    <w:p w14:paraId="430F17A7" w14:textId="5AC46C6F" w:rsidR="00434EC7" w:rsidRDefault="00161878" w:rsidP="00434EC7">
      <w:r w:rsidRPr="00161878">
        <w:rPr>
          <w:noProof/>
        </w:rPr>
        <w:drawing>
          <wp:inline distT="0" distB="0" distL="0" distR="0" wp14:anchorId="3C80C0EE" wp14:editId="327645CD">
            <wp:extent cx="5686425" cy="18002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1800225"/>
                    </a:xfrm>
                    <a:prstGeom prst="rect">
                      <a:avLst/>
                    </a:prstGeom>
                  </pic:spPr>
                </pic:pic>
              </a:graphicData>
            </a:graphic>
          </wp:inline>
        </w:drawing>
      </w:r>
    </w:p>
    <w:p w14:paraId="350B2AA6" w14:textId="77777777" w:rsidR="00434EC7" w:rsidRDefault="00434EC7" w:rsidP="00434EC7"/>
    <w:p w14:paraId="086FF900" w14:textId="77777777" w:rsidR="00434EC7" w:rsidRDefault="00434EC7" w:rsidP="00434EC7">
      <w:pPr>
        <w:pStyle w:val="Kop3"/>
      </w:pPr>
      <w:r>
        <w:t>Functie</w:t>
      </w:r>
    </w:p>
    <w:p w14:paraId="7D47F3B7" w14:textId="77777777" w:rsidR="00161878" w:rsidRDefault="00161878" w:rsidP="00161878">
      <w:r>
        <w:t>Deze klasse is een representatie van een plant.</w:t>
      </w:r>
    </w:p>
    <w:p w14:paraId="63F67784" w14:textId="77777777" w:rsidR="00434EC7" w:rsidRDefault="00434EC7" w:rsidP="00434EC7"/>
    <w:p w14:paraId="0153E7D0" w14:textId="77777777" w:rsidR="00434EC7" w:rsidRDefault="00434EC7" w:rsidP="00434EC7">
      <w:pPr>
        <w:pStyle w:val="Kop3"/>
      </w:pPr>
      <w:r>
        <w:t>Constructor(s)</w:t>
      </w:r>
    </w:p>
    <w:p w14:paraId="0AF0B669" w14:textId="77777777" w:rsidR="00434EC7" w:rsidRDefault="00434EC7" w:rsidP="00434EC7"/>
    <w:p w14:paraId="2D88D76F" w14:textId="443C8391" w:rsidR="00161878" w:rsidRDefault="00161878" w:rsidP="00161878">
      <w:pPr>
        <w:pStyle w:val="Code"/>
      </w:pPr>
      <w:r>
        <w:t xml:space="preserve">public </w:t>
      </w:r>
      <w:r w:rsidRPr="002844B3">
        <w:rPr>
          <w:b/>
        </w:rPr>
        <w:t>Leefgebied</w:t>
      </w:r>
      <w:r>
        <w:t xml:space="preserve">(Positie p, int obstakelAantal, int plantAantal, int     </w:t>
      </w:r>
    </w:p>
    <w:p w14:paraId="276F243D" w14:textId="60903C39" w:rsidR="00161878" w:rsidRDefault="00161878" w:rsidP="00161878">
      <w:pPr>
        <w:pStyle w:val="Code"/>
      </w:pPr>
      <w:r>
        <w:t xml:space="preserve">     carnivoorAantal, int omnivoorAantal, int herbivoorAantal, int nonivoorAantal) </w:t>
      </w:r>
    </w:p>
    <w:p w14:paraId="6DCE0350" w14:textId="31F96922" w:rsidR="00161878" w:rsidRPr="007A4D9E" w:rsidRDefault="00161878" w:rsidP="00161878">
      <w:pPr>
        <w:pStyle w:val="Code"/>
        <w:rPr>
          <w:lang w:val="en-US"/>
        </w:rPr>
      </w:pPr>
      <w:r w:rsidRPr="007A4D9E">
        <w:rPr>
          <w:lang w:val="en-US"/>
        </w:rPr>
        <w:t xml:space="preserve">{              </w:t>
      </w:r>
    </w:p>
    <w:p w14:paraId="1361F506" w14:textId="3FE9EA95" w:rsidR="00161878" w:rsidRPr="007A4D9E" w:rsidRDefault="00161878" w:rsidP="00161878">
      <w:pPr>
        <w:pStyle w:val="Code"/>
        <w:rPr>
          <w:lang w:val="en-US"/>
        </w:rPr>
      </w:pPr>
      <w:r w:rsidRPr="007A4D9E">
        <w:rPr>
          <w:lang w:val="en-US"/>
        </w:rPr>
        <w:t xml:space="preserve">    this.topX = p.X;</w:t>
      </w:r>
    </w:p>
    <w:p w14:paraId="30019C74" w14:textId="292DF859" w:rsidR="00161878" w:rsidRPr="007A4D9E" w:rsidRDefault="00161878" w:rsidP="00161878">
      <w:pPr>
        <w:pStyle w:val="Code"/>
        <w:rPr>
          <w:lang w:val="en-US"/>
        </w:rPr>
      </w:pPr>
      <w:r w:rsidRPr="007A4D9E">
        <w:rPr>
          <w:lang w:val="en-US"/>
        </w:rPr>
        <w:t xml:space="preserve">    this.topY = p.Y;</w:t>
      </w:r>
    </w:p>
    <w:p w14:paraId="48DBED99" w14:textId="77777777" w:rsidR="00161878" w:rsidRPr="007A4D9E" w:rsidRDefault="00161878" w:rsidP="00161878">
      <w:pPr>
        <w:pStyle w:val="Code"/>
        <w:rPr>
          <w:lang w:val="en-US"/>
        </w:rPr>
      </w:pPr>
      <w:r w:rsidRPr="007A4D9E">
        <w:rPr>
          <w:lang w:val="en-US"/>
        </w:rPr>
        <w:t xml:space="preserve">        </w:t>
      </w:r>
    </w:p>
    <w:p w14:paraId="3836F028" w14:textId="29206C21" w:rsidR="00161878" w:rsidRPr="007A4D9E" w:rsidRDefault="00161878" w:rsidP="00161878">
      <w:pPr>
        <w:pStyle w:val="Code"/>
        <w:rPr>
          <w:lang w:val="en-US"/>
        </w:rPr>
      </w:pPr>
      <w:r w:rsidRPr="007A4D9E">
        <w:rPr>
          <w:lang w:val="en-US"/>
        </w:rPr>
        <w:t xml:space="preserve">    this.beesten = new ArrayList&lt;&gt;();</w:t>
      </w:r>
    </w:p>
    <w:p w14:paraId="2EA805C0" w14:textId="01C39E3F" w:rsidR="00161878" w:rsidRPr="007A4D9E" w:rsidRDefault="00161878" w:rsidP="00161878">
      <w:pPr>
        <w:pStyle w:val="Code"/>
        <w:rPr>
          <w:lang w:val="en-US"/>
        </w:rPr>
      </w:pPr>
      <w:r w:rsidRPr="007A4D9E">
        <w:rPr>
          <w:lang w:val="en-US"/>
        </w:rPr>
        <w:t xml:space="preserve">    this.planten = new ArrayList&lt;&gt;();</w:t>
      </w:r>
    </w:p>
    <w:p w14:paraId="7EF15AB5" w14:textId="6F3D1FEF" w:rsidR="00161878" w:rsidRDefault="00161878" w:rsidP="00161878">
      <w:pPr>
        <w:pStyle w:val="Code"/>
      </w:pPr>
      <w:r w:rsidRPr="007A4D9E">
        <w:rPr>
          <w:lang w:val="en-US"/>
        </w:rPr>
        <w:t xml:space="preserve">    </w:t>
      </w:r>
      <w:r>
        <w:t>this.obstakels = new ArrayList&lt;&gt;();</w:t>
      </w:r>
    </w:p>
    <w:p w14:paraId="0C31C84B" w14:textId="77777777" w:rsidR="00161878" w:rsidRDefault="00161878" w:rsidP="00161878">
      <w:pPr>
        <w:pStyle w:val="Code"/>
      </w:pPr>
      <w:r>
        <w:t xml:space="preserve">         </w:t>
      </w:r>
    </w:p>
    <w:p w14:paraId="6CDDA682" w14:textId="4BEB3A41" w:rsidR="00161878" w:rsidRDefault="00161878" w:rsidP="00161878">
      <w:pPr>
        <w:pStyle w:val="Code"/>
      </w:pPr>
      <w:r>
        <w:t xml:space="preserve">    maakBeesten(BeestType.CARNIVOOR, carnivoorAantal);</w:t>
      </w:r>
    </w:p>
    <w:p w14:paraId="0E49AB16" w14:textId="5C11F633" w:rsidR="00161878" w:rsidRDefault="00161878" w:rsidP="00161878">
      <w:pPr>
        <w:pStyle w:val="Code"/>
      </w:pPr>
      <w:r>
        <w:t xml:space="preserve">    maakBeesten(BeestType.OMNIVOOR,  omnivoorAantal);</w:t>
      </w:r>
    </w:p>
    <w:p w14:paraId="3B352729" w14:textId="7CFE56B0" w:rsidR="00161878" w:rsidRDefault="00161878" w:rsidP="00161878">
      <w:pPr>
        <w:pStyle w:val="Code"/>
      </w:pPr>
      <w:r>
        <w:t xml:space="preserve">    maakBeesten(BeestType.HERBIVOOR, herbivoorAantal);</w:t>
      </w:r>
    </w:p>
    <w:p w14:paraId="012C2445" w14:textId="6DCD9ED1" w:rsidR="00161878" w:rsidRDefault="00161878" w:rsidP="00161878">
      <w:pPr>
        <w:pStyle w:val="Code"/>
      </w:pPr>
      <w:r>
        <w:t xml:space="preserve">    maakBeesten(BeestType.NONIVOOR,  nonivoorAantal);</w:t>
      </w:r>
    </w:p>
    <w:p w14:paraId="15780C6A" w14:textId="5BA30CF7" w:rsidR="00161878" w:rsidRDefault="00161878" w:rsidP="00161878">
      <w:pPr>
        <w:pStyle w:val="Code"/>
      </w:pPr>
      <w:r>
        <w:t xml:space="preserve">    maakPlanten(plantAantal);</w:t>
      </w:r>
    </w:p>
    <w:p w14:paraId="3980EB77" w14:textId="2FCF72C5" w:rsidR="00161878" w:rsidRDefault="00161878" w:rsidP="00161878">
      <w:pPr>
        <w:pStyle w:val="Code"/>
      </w:pPr>
      <w:r>
        <w:t xml:space="preserve">    maakObstakels(obstakelAantal);   </w:t>
      </w:r>
    </w:p>
    <w:p w14:paraId="4F929530" w14:textId="3B1CA28B" w:rsidR="00434EC7" w:rsidRDefault="00161878" w:rsidP="00161878">
      <w:pPr>
        <w:pStyle w:val="Code"/>
      </w:pPr>
      <w:r>
        <w:t>}</w:t>
      </w:r>
    </w:p>
    <w:p w14:paraId="204F75DD" w14:textId="77777777" w:rsidR="00161878" w:rsidRDefault="00161878">
      <w:pPr>
        <w:autoSpaceDE/>
        <w:autoSpaceDN/>
        <w:adjustRightInd/>
      </w:pPr>
    </w:p>
    <w:p w14:paraId="43F8DA2F" w14:textId="77777777" w:rsidR="00161878" w:rsidRPr="0096354F" w:rsidRDefault="00161878" w:rsidP="00161878">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161878" w:rsidRPr="0096354F" w14:paraId="31338300" w14:textId="77777777" w:rsidTr="00C947A8">
        <w:tc>
          <w:tcPr>
            <w:tcW w:w="1284" w:type="dxa"/>
            <w:shd w:val="clear" w:color="auto" w:fill="BFBFBF" w:themeFill="background1" w:themeFillShade="BF"/>
          </w:tcPr>
          <w:p w14:paraId="3CD70CE0" w14:textId="77777777" w:rsidR="00161878" w:rsidRPr="0096354F" w:rsidRDefault="00161878" w:rsidP="00C947A8">
            <w:pPr>
              <w:rPr>
                <w:b/>
                <w:sz w:val="20"/>
                <w:szCs w:val="20"/>
              </w:rPr>
            </w:pPr>
            <w:r w:rsidRPr="0096354F">
              <w:rPr>
                <w:b/>
                <w:sz w:val="20"/>
                <w:szCs w:val="20"/>
              </w:rPr>
              <w:t>type</w:t>
            </w:r>
          </w:p>
        </w:tc>
        <w:tc>
          <w:tcPr>
            <w:tcW w:w="1688" w:type="dxa"/>
            <w:shd w:val="clear" w:color="auto" w:fill="BFBFBF" w:themeFill="background1" w:themeFillShade="BF"/>
          </w:tcPr>
          <w:p w14:paraId="2115B203" w14:textId="77777777" w:rsidR="00161878" w:rsidRPr="0096354F" w:rsidRDefault="00161878" w:rsidP="00C947A8">
            <w:pPr>
              <w:rPr>
                <w:b/>
                <w:sz w:val="20"/>
                <w:szCs w:val="20"/>
              </w:rPr>
            </w:pPr>
            <w:r w:rsidRPr="0096354F">
              <w:rPr>
                <w:b/>
                <w:sz w:val="20"/>
                <w:szCs w:val="20"/>
              </w:rPr>
              <w:t>naam</w:t>
            </w:r>
          </w:p>
        </w:tc>
        <w:tc>
          <w:tcPr>
            <w:tcW w:w="6095" w:type="dxa"/>
            <w:shd w:val="clear" w:color="auto" w:fill="BFBFBF" w:themeFill="background1" w:themeFillShade="BF"/>
          </w:tcPr>
          <w:p w14:paraId="585ADF40" w14:textId="77777777" w:rsidR="00161878" w:rsidRPr="0096354F" w:rsidRDefault="00161878" w:rsidP="00C947A8">
            <w:pPr>
              <w:rPr>
                <w:b/>
                <w:sz w:val="20"/>
                <w:szCs w:val="20"/>
              </w:rPr>
            </w:pPr>
            <w:r w:rsidRPr="0096354F">
              <w:rPr>
                <w:b/>
                <w:sz w:val="20"/>
                <w:szCs w:val="20"/>
              </w:rPr>
              <w:t>omschrijving</w:t>
            </w:r>
          </w:p>
        </w:tc>
      </w:tr>
      <w:tr w:rsidR="00161878" w:rsidRPr="0096354F" w14:paraId="5C72C0E7" w14:textId="77777777" w:rsidTr="00C947A8">
        <w:tc>
          <w:tcPr>
            <w:tcW w:w="1284" w:type="dxa"/>
          </w:tcPr>
          <w:p w14:paraId="20356E4B" w14:textId="77777777" w:rsidR="00161878" w:rsidRPr="0096354F" w:rsidRDefault="00161878" w:rsidP="00C947A8">
            <w:pPr>
              <w:rPr>
                <w:sz w:val="20"/>
                <w:szCs w:val="20"/>
              </w:rPr>
            </w:pPr>
            <w:r>
              <w:rPr>
                <w:sz w:val="20"/>
                <w:szCs w:val="20"/>
              </w:rPr>
              <w:t>Positie</w:t>
            </w:r>
          </w:p>
        </w:tc>
        <w:tc>
          <w:tcPr>
            <w:tcW w:w="1688" w:type="dxa"/>
          </w:tcPr>
          <w:p w14:paraId="3CD4FE2D" w14:textId="19406D3B" w:rsidR="00161878" w:rsidRPr="0096354F" w:rsidRDefault="00161878" w:rsidP="00C947A8">
            <w:pPr>
              <w:rPr>
                <w:sz w:val="20"/>
                <w:szCs w:val="20"/>
              </w:rPr>
            </w:pPr>
            <w:r>
              <w:rPr>
                <w:sz w:val="20"/>
                <w:szCs w:val="20"/>
              </w:rPr>
              <w:t>p</w:t>
            </w:r>
          </w:p>
        </w:tc>
        <w:tc>
          <w:tcPr>
            <w:tcW w:w="6095" w:type="dxa"/>
          </w:tcPr>
          <w:p w14:paraId="5227D066" w14:textId="767D0364" w:rsidR="00161878" w:rsidRPr="0096354F" w:rsidRDefault="00161878" w:rsidP="00161878">
            <w:pPr>
              <w:rPr>
                <w:sz w:val="20"/>
                <w:szCs w:val="20"/>
              </w:rPr>
            </w:pPr>
            <w:r>
              <w:rPr>
                <w:sz w:val="20"/>
                <w:szCs w:val="20"/>
              </w:rPr>
              <w:t>Gridpositie van een leefgebied in de wereld</w:t>
            </w:r>
          </w:p>
        </w:tc>
      </w:tr>
      <w:tr w:rsidR="00161878" w:rsidRPr="0096354F" w14:paraId="4CC58ED5" w14:textId="77777777" w:rsidTr="00C947A8">
        <w:tc>
          <w:tcPr>
            <w:tcW w:w="1284" w:type="dxa"/>
          </w:tcPr>
          <w:p w14:paraId="30045E0D" w14:textId="52056688" w:rsidR="00161878" w:rsidRDefault="00161878" w:rsidP="00C947A8">
            <w:pPr>
              <w:rPr>
                <w:sz w:val="20"/>
                <w:szCs w:val="20"/>
              </w:rPr>
            </w:pPr>
            <w:r>
              <w:rPr>
                <w:sz w:val="20"/>
                <w:szCs w:val="20"/>
              </w:rPr>
              <w:t>int</w:t>
            </w:r>
          </w:p>
        </w:tc>
        <w:tc>
          <w:tcPr>
            <w:tcW w:w="1688" w:type="dxa"/>
          </w:tcPr>
          <w:p w14:paraId="3298E021" w14:textId="15C5F064" w:rsidR="00161878" w:rsidRDefault="00161878" w:rsidP="00C947A8">
            <w:pPr>
              <w:rPr>
                <w:sz w:val="20"/>
                <w:szCs w:val="20"/>
              </w:rPr>
            </w:pPr>
            <w:r>
              <w:rPr>
                <w:sz w:val="20"/>
                <w:szCs w:val="20"/>
              </w:rPr>
              <w:t>“aantallen”</w:t>
            </w:r>
          </w:p>
        </w:tc>
        <w:tc>
          <w:tcPr>
            <w:tcW w:w="6095" w:type="dxa"/>
          </w:tcPr>
          <w:p w14:paraId="2DDB2FCD" w14:textId="65A3EE1D" w:rsidR="00161878" w:rsidRDefault="00161878" w:rsidP="00161878">
            <w:pPr>
              <w:rPr>
                <w:sz w:val="20"/>
                <w:szCs w:val="20"/>
              </w:rPr>
            </w:pPr>
            <w:r>
              <w:rPr>
                <w:sz w:val="20"/>
                <w:szCs w:val="20"/>
              </w:rPr>
              <w:t>Gewenste aantallen</w:t>
            </w:r>
          </w:p>
        </w:tc>
      </w:tr>
    </w:tbl>
    <w:p w14:paraId="5F3F73EF" w14:textId="77777777" w:rsidR="00161878" w:rsidRDefault="00161878">
      <w:pPr>
        <w:autoSpaceDE/>
        <w:autoSpaceDN/>
        <w:adjustRightInd/>
        <w:rPr>
          <w:i/>
          <w:color w:val="365F91" w:themeColor="accent1" w:themeShade="BF"/>
          <w:spacing w:val="15"/>
          <w:sz w:val="22"/>
          <w:szCs w:val="22"/>
        </w:rPr>
      </w:pPr>
      <w:r>
        <w:br w:type="page"/>
      </w:r>
    </w:p>
    <w:p w14:paraId="45723CE0" w14:textId="54947AFF" w:rsidR="00434EC7" w:rsidRDefault="00434EC7" w:rsidP="00434EC7">
      <w:pPr>
        <w:pStyle w:val="Kop3"/>
      </w:pPr>
      <w:r>
        <w:lastRenderedPageBreak/>
        <w:t>Methoden</w:t>
      </w:r>
    </w:p>
    <w:p w14:paraId="054397E6" w14:textId="77777777" w:rsidR="00E00627" w:rsidRDefault="00E00627" w:rsidP="00E00627">
      <w:r>
        <w:t>Getters voor het opvragen van interne data.</w:t>
      </w:r>
    </w:p>
    <w:p w14:paraId="0D270549" w14:textId="77777777" w:rsidR="00E00627" w:rsidRDefault="00E00627" w:rsidP="00E00627"/>
    <w:p w14:paraId="2D0273DF" w14:textId="77777777" w:rsidR="00E00627" w:rsidRPr="007A4D9E" w:rsidRDefault="00E00627" w:rsidP="00E00627">
      <w:pPr>
        <w:pStyle w:val="Code"/>
        <w:rPr>
          <w:lang w:val="en-US"/>
        </w:rPr>
      </w:pPr>
      <w:r w:rsidRPr="007A4D9E">
        <w:rPr>
          <w:lang w:val="en-US"/>
        </w:rPr>
        <w:t xml:space="preserve">public int </w:t>
      </w:r>
      <w:r w:rsidRPr="007A4D9E">
        <w:rPr>
          <w:b/>
          <w:lang w:val="en-US"/>
        </w:rPr>
        <w:t>getTopX</w:t>
      </w:r>
      <w:r w:rsidRPr="007A4D9E">
        <w:rPr>
          <w:lang w:val="en-US"/>
        </w:rPr>
        <w:t xml:space="preserve">() </w:t>
      </w:r>
    </w:p>
    <w:p w14:paraId="52240E3F" w14:textId="77777777" w:rsidR="00E00627" w:rsidRPr="007A4D9E" w:rsidRDefault="00E00627" w:rsidP="00E00627">
      <w:pPr>
        <w:pStyle w:val="Code"/>
        <w:rPr>
          <w:lang w:val="en-US"/>
        </w:rPr>
      </w:pPr>
      <w:r w:rsidRPr="007A4D9E">
        <w:rPr>
          <w:lang w:val="en-US"/>
        </w:rPr>
        <w:t>{</w:t>
      </w:r>
    </w:p>
    <w:p w14:paraId="4C4377BA" w14:textId="77777777" w:rsidR="00E00627" w:rsidRPr="007A4D9E" w:rsidRDefault="00E00627" w:rsidP="00E00627">
      <w:pPr>
        <w:pStyle w:val="Code"/>
        <w:rPr>
          <w:lang w:val="en-US"/>
        </w:rPr>
      </w:pPr>
      <w:r w:rsidRPr="007A4D9E">
        <w:rPr>
          <w:lang w:val="en-US"/>
        </w:rPr>
        <w:t xml:space="preserve">    return topX;</w:t>
      </w:r>
    </w:p>
    <w:p w14:paraId="5355098A" w14:textId="77777777" w:rsidR="00E00627" w:rsidRPr="007A4D9E" w:rsidRDefault="00E00627" w:rsidP="00E00627">
      <w:pPr>
        <w:pStyle w:val="Code"/>
        <w:rPr>
          <w:lang w:val="en-US"/>
        </w:rPr>
      </w:pPr>
      <w:r w:rsidRPr="007A4D9E">
        <w:rPr>
          <w:lang w:val="en-US"/>
        </w:rPr>
        <w:t>}</w:t>
      </w:r>
    </w:p>
    <w:p w14:paraId="005BCD5A" w14:textId="77777777" w:rsidR="00E00627" w:rsidRPr="007A4D9E" w:rsidRDefault="00E00627" w:rsidP="00E00627">
      <w:pPr>
        <w:pStyle w:val="Code"/>
        <w:rPr>
          <w:lang w:val="en-US"/>
        </w:rPr>
      </w:pPr>
    </w:p>
    <w:p w14:paraId="5CE19D7B" w14:textId="77777777" w:rsidR="00E00627" w:rsidRPr="007A4D9E" w:rsidRDefault="00E00627" w:rsidP="00E00627">
      <w:pPr>
        <w:pStyle w:val="Code"/>
        <w:rPr>
          <w:lang w:val="en-US"/>
        </w:rPr>
      </w:pPr>
      <w:r w:rsidRPr="007A4D9E">
        <w:rPr>
          <w:lang w:val="en-US"/>
        </w:rPr>
        <w:t xml:space="preserve">public int </w:t>
      </w:r>
      <w:r w:rsidRPr="007A4D9E">
        <w:rPr>
          <w:b/>
          <w:lang w:val="en-US"/>
        </w:rPr>
        <w:t>getTopY</w:t>
      </w:r>
      <w:r w:rsidRPr="007A4D9E">
        <w:rPr>
          <w:lang w:val="en-US"/>
        </w:rPr>
        <w:t xml:space="preserve">() </w:t>
      </w:r>
    </w:p>
    <w:p w14:paraId="566362D5" w14:textId="77777777" w:rsidR="00E00627" w:rsidRPr="007A4D9E" w:rsidRDefault="00E00627" w:rsidP="00E00627">
      <w:pPr>
        <w:pStyle w:val="Code"/>
        <w:rPr>
          <w:lang w:val="en-US"/>
        </w:rPr>
      </w:pPr>
      <w:r w:rsidRPr="007A4D9E">
        <w:rPr>
          <w:lang w:val="en-US"/>
        </w:rPr>
        <w:t>{</w:t>
      </w:r>
    </w:p>
    <w:p w14:paraId="3DD363DD" w14:textId="77777777" w:rsidR="00E00627" w:rsidRPr="007A4D9E" w:rsidRDefault="00E00627" w:rsidP="00E00627">
      <w:pPr>
        <w:pStyle w:val="Code"/>
        <w:rPr>
          <w:lang w:val="en-US"/>
        </w:rPr>
      </w:pPr>
      <w:r w:rsidRPr="007A4D9E">
        <w:rPr>
          <w:lang w:val="en-US"/>
        </w:rPr>
        <w:t xml:space="preserve">    return topY;</w:t>
      </w:r>
    </w:p>
    <w:p w14:paraId="71AAF0FF" w14:textId="77777777" w:rsidR="00E00627" w:rsidRPr="007A4D9E" w:rsidRDefault="00E00627" w:rsidP="00E00627">
      <w:pPr>
        <w:pStyle w:val="Code"/>
        <w:rPr>
          <w:lang w:val="en-US"/>
        </w:rPr>
      </w:pPr>
      <w:r w:rsidRPr="007A4D9E">
        <w:rPr>
          <w:lang w:val="en-US"/>
        </w:rPr>
        <w:t>}</w:t>
      </w:r>
    </w:p>
    <w:p w14:paraId="45EC4D10" w14:textId="77777777" w:rsidR="00E00627" w:rsidRPr="007A4D9E" w:rsidRDefault="00E00627" w:rsidP="00E00627">
      <w:pPr>
        <w:pStyle w:val="Code"/>
        <w:rPr>
          <w:lang w:val="en-US"/>
        </w:rPr>
      </w:pPr>
    </w:p>
    <w:p w14:paraId="15554458" w14:textId="77777777" w:rsidR="00E00627" w:rsidRPr="007A4D9E" w:rsidRDefault="00E00627" w:rsidP="00E00627">
      <w:pPr>
        <w:pStyle w:val="Code"/>
        <w:rPr>
          <w:lang w:val="en-US"/>
        </w:rPr>
      </w:pPr>
      <w:r w:rsidRPr="007A4D9E">
        <w:rPr>
          <w:lang w:val="en-US"/>
        </w:rPr>
        <w:t xml:space="preserve">public ArrayList&lt;Beest&gt; </w:t>
      </w:r>
      <w:r w:rsidRPr="007A4D9E">
        <w:rPr>
          <w:b/>
          <w:lang w:val="en-US"/>
        </w:rPr>
        <w:t>getBeesten</w:t>
      </w:r>
      <w:r w:rsidRPr="007A4D9E">
        <w:rPr>
          <w:lang w:val="en-US"/>
        </w:rPr>
        <w:t xml:space="preserve">() </w:t>
      </w:r>
    </w:p>
    <w:p w14:paraId="032B9C2B" w14:textId="77777777" w:rsidR="00E00627" w:rsidRPr="007A4D9E" w:rsidRDefault="00E00627" w:rsidP="00E00627">
      <w:pPr>
        <w:pStyle w:val="Code"/>
        <w:rPr>
          <w:lang w:val="en-US"/>
        </w:rPr>
      </w:pPr>
      <w:r w:rsidRPr="007A4D9E">
        <w:rPr>
          <w:lang w:val="en-US"/>
        </w:rPr>
        <w:t>{</w:t>
      </w:r>
    </w:p>
    <w:p w14:paraId="3B12D9F0" w14:textId="77777777" w:rsidR="00E00627" w:rsidRPr="007A4D9E" w:rsidRDefault="00E00627" w:rsidP="00E00627">
      <w:pPr>
        <w:pStyle w:val="Code"/>
        <w:rPr>
          <w:lang w:val="en-US"/>
        </w:rPr>
      </w:pPr>
      <w:r w:rsidRPr="007A4D9E">
        <w:rPr>
          <w:lang w:val="en-US"/>
        </w:rPr>
        <w:t xml:space="preserve">    return beesten;</w:t>
      </w:r>
    </w:p>
    <w:p w14:paraId="5D3FAE7F" w14:textId="77777777" w:rsidR="00E00627" w:rsidRPr="007A4D9E" w:rsidRDefault="00E00627" w:rsidP="00E00627">
      <w:pPr>
        <w:pStyle w:val="Code"/>
        <w:rPr>
          <w:lang w:val="en-US"/>
        </w:rPr>
      </w:pPr>
      <w:r w:rsidRPr="007A4D9E">
        <w:rPr>
          <w:lang w:val="en-US"/>
        </w:rPr>
        <w:t>}</w:t>
      </w:r>
    </w:p>
    <w:p w14:paraId="6F16149A" w14:textId="77777777" w:rsidR="00E00627" w:rsidRPr="007A4D9E" w:rsidRDefault="00E00627" w:rsidP="00E00627">
      <w:pPr>
        <w:pStyle w:val="Code"/>
        <w:rPr>
          <w:lang w:val="en-US"/>
        </w:rPr>
      </w:pPr>
      <w:r w:rsidRPr="007A4D9E">
        <w:rPr>
          <w:lang w:val="en-US"/>
        </w:rPr>
        <w:t xml:space="preserve">    </w:t>
      </w:r>
    </w:p>
    <w:p w14:paraId="3D214950" w14:textId="77777777" w:rsidR="00E00627" w:rsidRPr="007A4D9E" w:rsidRDefault="00E00627" w:rsidP="00E00627">
      <w:pPr>
        <w:pStyle w:val="Code"/>
        <w:rPr>
          <w:lang w:val="en-US"/>
        </w:rPr>
      </w:pPr>
      <w:r w:rsidRPr="007A4D9E">
        <w:rPr>
          <w:lang w:val="en-US"/>
        </w:rPr>
        <w:t xml:space="preserve">public ArrayList&lt;Plant&gt; </w:t>
      </w:r>
      <w:r w:rsidRPr="007A4D9E">
        <w:rPr>
          <w:b/>
          <w:lang w:val="en-US"/>
        </w:rPr>
        <w:t>getPlanten</w:t>
      </w:r>
      <w:r w:rsidRPr="007A4D9E">
        <w:rPr>
          <w:lang w:val="en-US"/>
        </w:rPr>
        <w:t xml:space="preserve">() </w:t>
      </w:r>
    </w:p>
    <w:p w14:paraId="41065529" w14:textId="77777777" w:rsidR="00E00627" w:rsidRPr="007A4D9E" w:rsidRDefault="00E00627" w:rsidP="00E00627">
      <w:pPr>
        <w:pStyle w:val="Code"/>
        <w:rPr>
          <w:lang w:val="en-US"/>
        </w:rPr>
      </w:pPr>
      <w:r w:rsidRPr="007A4D9E">
        <w:rPr>
          <w:lang w:val="en-US"/>
        </w:rPr>
        <w:t>{</w:t>
      </w:r>
    </w:p>
    <w:p w14:paraId="2AFDCA3B" w14:textId="77777777" w:rsidR="00E00627" w:rsidRPr="007A4D9E" w:rsidRDefault="00E00627" w:rsidP="00E00627">
      <w:pPr>
        <w:pStyle w:val="Code"/>
        <w:rPr>
          <w:lang w:val="en-US"/>
        </w:rPr>
      </w:pPr>
      <w:r w:rsidRPr="007A4D9E">
        <w:rPr>
          <w:lang w:val="en-US"/>
        </w:rPr>
        <w:t xml:space="preserve">    return planten;</w:t>
      </w:r>
    </w:p>
    <w:p w14:paraId="65440615" w14:textId="77777777" w:rsidR="00E00627" w:rsidRPr="007A4D9E" w:rsidRDefault="00E00627" w:rsidP="00E00627">
      <w:pPr>
        <w:pStyle w:val="Code"/>
        <w:rPr>
          <w:lang w:val="en-US"/>
        </w:rPr>
      </w:pPr>
      <w:r w:rsidRPr="007A4D9E">
        <w:rPr>
          <w:lang w:val="en-US"/>
        </w:rPr>
        <w:t>}</w:t>
      </w:r>
    </w:p>
    <w:p w14:paraId="7DAA4CDC" w14:textId="77777777" w:rsidR="00E00627" w:rsidRPr="007A4D9E" w:rsidRDefault="00E00627" w:rsidP="00E00627">
      <w:pPr>
        <w:pStyle w:val="Code"/>
        <w:rPr>
          <w:lang w:val="en-US"/>
        </w:rPr>
      </w:pPr>
      <w:r w:rsidRPr="007A4D9E">
        <w:rPr>
          <w:lang w:val="en-US"/>
        </w:rPr>
        <w:t xml:space="preserve">    </w:t>
      </w:r>
    </w:p>
    <w:p w14:paraId="09539015" w14:textId="77777777" w:rsidR="00E00627" w:rsidRPr="007A4D9E" w:rsidRDefault="00E00627" w:rsidP="00E00627">
      <w:pPr>
        <w:pStyle w:val="Code"/>
        <w:rPr>
          <w:lang w:val="en-US"/>
        </w:rPr>
      </w:pPr>
      <w:r w:rsidRPr="007A4D9E">
        <w:rPr>
          <w:lang w:val="en-US"/>
        </w:rPr>
        <w:t xml:space="preserve">public ArrayList&lt;Obstakel&gt; </w:t>
      </w:r>
      <w:r w:rsidRPr="007A4D9E">
        <w:rPr>
          <w:b/>
          <w:lang w:val="en-US"/>
        </w:rPr>
        <w:t>getObstakels</w:t>
      </w:r>
      <w:r w:rsidRPr="007A4D9E">
        <w:rPr>
          <w:lang w:val="en-US"/>
        </w:rPr>
        <w:t xml:space="preserve">() </w:t>
      </w:r>
    </w:p>
    <w:p w14:paraId="65CB285A" w14:textId="77777777" w:rsidR="00E00627" w:rsidRPr="007A4D9E" w:rsidRDefault="00E00627" w:rsidP="00E00627">
      <w:pPr>
        <w:pStyle w:val="Code"/>
        <w:rPr>
          <w:lang w:val="en-US"/>
        </w:rPr>
      </w:pPr>
      <w:r w:rsidRPr="007A4D9E">
        <w:rPr>
          <w:lang w:val="en-US"/>
        </w:rPr>
        <w:t>{</w:t>
      </w:r>
    </w:p>
    <w:p w14:paraId="3DD803C6" w14:textId="77777777" w:rsidR="00E00627" w:rsidRPr="007A4D9E" w:rsidRDefault="00E00627" w:rsidP="00E00627">
      <w:pPr>
        <w:pStyle w:val="Code"/>
        <w:rPr>
          <w:lang w:val="en-US"/>
        </w:rPr>
      </w:pPr>
      <w:r w:rsidRPr="007A4D9E">
        <w:rPr>
          <w:lang w:val="en-US"/>
        </w:rPr>
        <w:t xml:space="preserve">    return obstakels;</w:t>
      </w:r>
    </w:p>
    <w:p w14:paraId="23159F2B" w14:textId="77777777" w:rsidR="00E00627" w:rsidRDefault="00E00627" w:rsidP="00E00627">
      <w:pPr>
        <w:pStyle w:val="Code"/>
      </w:pPr>
      <w:r>
        <w:t>}</w:t>
      </w:r>
    </w:p>
    <w:p w14:paraId="0F87FF1A" w14:textId="77777777" w:rsidR="00E00627" w:rsidRDefault="00E00627" w:rsidP="00E00627"/>
    <w:p w14:paraId="79406C6C" w14:textId="7AF0C9D4" w:rsidR="00E00627" w:rsidRDefault="00E00627">
      <w:pPr>
        <w:autoSpaceDE/>
        <w:autoSpaceDN/>
        <w:adjustRightInd/>
      </w:pPr>
      <w:r>
        <w:t>Private methoden voor het aanmaken van planten, obstakels en beesten en deze toe te voegen aan de bijbehorende collectie.</w:t>
      </w:r>
    </w:p>
    <w:p w14:paraId="22024DDA" w14:textId="77777777" w:rsidR="00E00627" w:rsidRDefault="00E00627">
      <w:pPr>
        <w:autoSpaceDE/>
        <w:autoSpaceDN/>
        <w:adjustRightInd/>
      </w:pPr>
    </w:p>
    <w:p w14:paraId="40349804" w14:textId="384436F4" w:rsidR="00E00627" w:rsidRDefault="00E00627" w:rsidP="00E00627">
      <w:pPr>
        <w:pStyle w:val="Code"/>
      </w:pPr>
      <w:r>
        <w:t xml:space="preserve">private void </w:t>
      </w:r>
      <w:r w:rsidRPr="002844B3">
        <w:rPr>
          <w:b/>
        </w:rPr>
        <w:t>maakBeesten</w:t>
      </w:r>
      <w:r>
        <w:t>(BeestType type, int aantal){</w:t>
      </w:r>
    </w:p>
    <w:p w14:paraId="3CB8B27C" w14:textId="69992B4F" w:rsidR="00E00627" w:rsidRPr="007A4D9E" w:rsidRDefault="00E00627" w:rsidP="00E00627">
      <w:pPr>
        <w:pStyle w:val="Code"/>
        <w:rPr>
          <w:lang w:val="en-US"/>
        </w:rPr>
      </w:pPr>
      <w:r>
        <w:t xml:space="preserve">    </w:t>
      </w:r>
      <w:r w:rsidRPr="007A4D9E">
        <w:rPr>
          <w:lang w:val="en-US"/>
        </w:rPr>
        <w:t xml:space="preserve">BeestFactory factory = BeestFactory.getInstance();  </w:t>
      </w:r>
    </w:p>
    <w:p w14:paraId="14A42181" w14:textId="77777777" w:rsidR="00E00627" w:rsidRPr="007A4D9E" w:rsidRDefault="00E00627" w:rsidP="00E00627">
      <w:pPr>
        <w:pStyle w:val="Code"/>
        <w:rPr>
          <w:lang w:val="en-US"/>
        </w:rPr>
      </w:pPr>
      <w:r w:rsidRPr="007A4D9E">
        <w:rPr>
          <w:lang w:val="en-US"/>
        </w:rPr>
        <w:t xml:space="preserve">        </w:t>
      </w:r>
    </w:p>
    <w:p w14:paraId="77A61F43" w14:textId="2E80F5B9" w:rsidR="00E00627" w:rsidRPr="007A4D9E" w:rsidRDefault="00E00627" w:rsidP="00E00627">
      <w:pPr>
        <w:pStyle w:val="Code"/>
        <w:rPr>
          <w:lang w:val="en-US"/>
        </w:rPr>
      </w:pPr>
      <w:r w:rsidRPr="007A4D9E">
        <w:rPr>
          <w:lang w:val="en-US"/>
        </w:rPr>
        <w:t xml:space="preserve">    for(int i=0; i &lt; aantal; i++)</w:t>
      </w:r>
    </w:p>
    <w:p w14:paraId="3B0A3F88" w14:textId="094C94E4" w:rsidR="00E00627" w:rsidRPr="007A4D9E" w:rsidRDefault="00E00627" w:rsidP="00E00627">
      <w:pPr>
        <w:pStyle w:val="Code"/>
        <w:rPr>
          <w:lang w:val="en-US"/>
        </w:rPr>
      </w:pPr>
      <w:r w:rsidRPr="007A4D9E">
        <w:rPr>
          <w:lang w:val="en-US"/>
        </w:rPr>
        <w:t xml:space="preserve">    {            </w:t>
      </w:r>
    </w:p>
    <w:p w14:paraId="1334175B" w14:textId="506FF036" w:rsidR="00E00627" w:rsidRPr="007A4D9E" w:rsidRDefault="00E00627" w:rsidP="00E00627">
      <w:pPr>
        <w:pStyle w:val="Code"/>
        <w:rPr>
          <w:lang w:val="en-US"/>
        </w:rPr>
      </w:pPr>
      <w:r w:rsidRPr="007A4D9E">
        <w:rPr>
          <w:lang w:val="en-US"/>
        </w:rPr>
        <w:t xml:space="preserve">        beesten.add(factory.createBeest(type));</w:t>
      </w:r>
    </w:p>
    <w:p w14:paraId="5070B475" w14:textId="7BD24B6F" w:rsidR="00E00627" w:rsidRDefault="00E00627" w:rsidP="00E00627">
      <w:pPr>
        <w:pStyle w:val="Code"/>
      </w:pPr>
      <w:r w:rsidRPr="007A4D9E">
        <w:rPr>
          <w:lang w:val="en-US"/>
        </w:rPr>
        <w:t xml:space="preserve">    </w:t>
      </w:r>
      <w:r>
        <w:t>}</w:t>
      </w:r>
    </w:p>
    <w:p w14:paraId="0EC7C167" w14:textId="24E2AA67" w:rsidR="00E00627" w:rsidRDefault="00E00627" w:rsidP="00E00627">
      <w:pPr>
        <w:pStyle w:val="Code"/>
      </w:pPr>
      <w:r>
        <w:t>}</w:t>
      </w:r>
    </w:p>
    <w:p w14:paraId="2053382E" w14:textId="77777777" w:rsidR="00E00627" w:rsidRDefault="00E00627" w:rsidP="00E00627">
      <w:pPr>
        <w:pStyle w:val="Code"/>
      </w:pPr>
      <w:r>
        <w:t xml:space="preserve">    </w:t>
      </w:r>
    </w:p>
    <w:p w14:paraId="73E42DEF" w14:textId="173BA6A3" w:rsidR="00E00627" w:rsidRDefault="00E00627" w:rsidP="00E00627">
      <w:pPr>
        <w:pStyle w:val="Code"/>
      </w:pPr>
      <w:r>
        <w:t xml:space="preserve">private void </w:t>
      </w:r>
      <w:r w:rsidRPr="002844B3">
        <w:rPr>
          <w:b/>
        </w:rPr>
        <w:t>maakPlanten</w:t>
      </w:r>
      <w:r>
        <w:t>(int aantal){</w:t>
      </w:r>
    </w:p>
    <w:p w14:paraId="13C31E31" w14:textId="56861C1E" w:rsidR="00E00627" w:rsidRPr="007A4D9E" w:rsidRDefault="00E00627" w:rsidP="00E00627">
      <w:pPr>
        <w:pStyle w:val="Code"/>
        <w:rPr>
          <w:lang w:val="en-US"/>
        </w:rPr>
      </w:pPr>
      <w:r>
        <w:t xml:space="preserve">    </w:t>
      </w:r>
      <w:r w:rsidRPr="007A4D9E">
        <w:rPr>
          <w:lang w:val="en-US"/>
        </w:rPr>
        <w:t xml:space="preserve">PlantFactory factory = PlantFactory.getInstance();  </w:t>
      </w:r>
    </w:p>
    <w:p w14:paraId="3F69F4B9" w14:textId="77777777" w:rsidR="00E00627" w:rsidRPr="007A4D9E" w:rsidRDefault="00E00627" w:rsidP="00E00627">
      <w:pPr>
        <w:pStyle w:val="Code"/>
        <w:rPr>
          <w:lang w:val="en-US"/>
        </w:rPr>
      </w:pPr>
      <w:r w:rsidRPr="007A4D9E">
        <w:rPr>
          <w:lang w:val="en-US"/>
        </w:rPr>
        <w:t xml:space="preserve">        </w:t>
      </w:r>
    </w:p>
    <w:p w14:paraId="5EDE3C84" w14:textId="1133D3E2" w:rsidR="00E00627" w:rsidRPr="007A4D9E" w:rsidRDefault="00E00627" w:rsidP="00E00627">
      <w:pPr>
        <w:pStyle w:val="Code"/>
        <w:rPr>
          <w:lang w:val="en-US"/>
        </w:rPr>
      </w:pPr>
      <w:r w:rsidRPr="007A4D9E">
        <w:rPr>
          <w:lang w:val="en-US"/>
        </w:rPr>
        <w:t xml:space="preserve">    for(int i=0; i &lt; aantal; i++)</w:t>
      </w:r>
    </w:p>
    <w:p w14:paraId="0EC46F98" w14:textId="423EB283" w:rsidR="00E00627" w:rsidRPr="007A4D9E" w:rsidRDefault="00E00627" w:rsidP="00E00627">
      <w:pPr>
        <w:pStyle w:val="Code"/>
        <w:rPr>
          <w:lang w:val="en-US"/>
        </w:rPr>
      </w:pPr>
      <w:r w:rsidRPr="007A4D9E">
        <w:rPr>
          <w:lang w:val="en-US"/>
        </w:rPr>
        <w:t xml:space="preserve">    {            </w:t>
      </w:r>
    </w:p>
    <w:p w14:paraId="20F9D351" w14:textId="22742E87" w:rsidR="00E00627" w:rsidRPr="007A4D9E" w:rsidRDefault="00E00627" w:rsidP="00E00627">
      <w:pPr>
        <w:pStyle w:val="Code"/>
        <w:rPr>
          <w:lang w:val="en-US"/>
        </w:rPr>
      </w:pPr>
      <w:r w:rsidRPr="007A4D9E">
        <w:rPr>
          <w:lang w:val="en-US"/>
        </w:rPr>
        <w:t xml:space="preserve">        planten.add(factory.createPlant());</w:t>
      </w:r>
    </w:p>
    <w:p w14:paraId="2B2C8DA3" w14:textId="0ACDE8E1" w:rsidR="00E00627" w:rsidRPr="007A4D9E" w:rsidRDefault="00E00627" w:rsidP="00E00627">
      <w:pPr>
        <w:pStyle w:val="Code"/>
        <w:rPr>
          <w:lang w:val="en-US"/>
        </w:rPr>
      </w:pPr>
      <w:r w:rsidRPr="007A4D9E">
        <w:rPr>
          <w:lang w:val="en-US"/>
        </w:rPr>
        <w:t xml:space="preserve">    }        </w:t>
      </w:r>
    </w:p>
    <w:p w14:paraId="67427D6E" w14:textId="38324C02" w:rsidR="00E00627" w:rsidRPr="007A4D9E" w:rsidRDefault="00E00627" w:rsidP="00E00627">
      <w:pPr>
        <w:pStyle w:val="Code"/>
        <w:rPr>
          <w:lang w:val="en-US"/>
        </w:rPr>
      </w:pPr>
      <w:r w:rsidRPr="007A4D9E">
        <w:rPr>
          <w:lang w:val="en-US"/>
        </w:rPr>
        <w:t>}</w:t>
      </w:r>
    </w:p>
    <w:p w14:paraId="7CD2CF48" w14:textId="77777777" w:rsidR="00E00627" w:rsidRPr="007A4D9E" w:rsidRDefault="00E00627" w:rsidP="00E00627">
      <w:pPr>
        <w:pStyle w:val="Code"/>
        <w:rPr>
          <w:lang w:val="en-US"/>
        </w:rPr>
      </w:pPr>
      <w:r w:rsidRPr="007A4D9E">
        <w:rPr>
          <w:lang w:val="en-US"/>
        </w:rPr>
        <w:t xml:space="preserve">    </w:t>
      </w:r>
    </w:p>
    <w:p w14:paraId="0E9FB4EE" w14:textId="10372C3B" w:rsidR="00E00627" w:rsidRPr="007A4D9E" w:rsidRDefault="00E00627" w:rsidP="00E00627">
      <w:pPr>
        <w:pStyle w:val="Code"/>
        <w:rPr>
          <w:lang w:val="en-US"/>
        </w:rPr>
      </w:pPr>
      <w:r w:rsidRPr="007A4D9E">
        <w:rPr>
          <w:lang w:val="en-US"/>
        </w:rPr>
        <w:t xml:space="preserve">private void </w:t>
      </w:r>
      <w:r w:rsidRPr="007A4D9E">
        <w:rPr>
          <w:b/>
          <w:lang w:val="en-US"/>
        </w:rPr>
        <w:t>maakObstakels</w:t>
      </w:r>
      <w:r w:rsidRPr="007A4D9E">
        <w:rPr>
          <w:lang w:val="en-US"/>
        </w:rPr>
        <w:t>(int aantal){</w:t>
      </w:r>
    </w:p>
    <w:p w14:paraId="1FECC9F5" w14:textId="178345E6" w:rsidR="00E00627" w:rsidRPr="007A4D9E" w:rsidRDefault="00E00627" w:rsidP="00E00627">
      <w:pPr>
        <w:pStyle w:val="Code"/>
        <w:rPr>
          <w:lang w:val="en-US"/>
        </w:rPr>
      </w:pPr>
      <w:r w:rsidRPr="007A4D9E">
        <w:rPr>
          <w:lang w:val="en-US"/>
        </w:rPr>
        <w:t xml:space="preserve">    ObstakelFactory factory = ObstakelFactory.getInstance();  </w:t>
      </w:r>
    </w:p>
    <w:p w14:paraId="5A0C7805" w14:textId="77777777" w:rsidR="00E00627" w:rsidRPr="007A4D9E" w:rsidRDefault="00E00627" w:rsidP="00E00627">
      <w:pPr>
        <w:pStyle w:val="Code"/>
        <w:rPr>
          <w:lang w:val="en-US"/>
        </w:rPr>
      </w:pPr>
      <w:r w:rsidRPr="007A4D9E">
        <w:rPr>
          <w:lang w:val="en-US"/>
        </w:rPr>
        <w:t xml:space="preserve">        </w:t>
      </w:r>
    </w:p>
    <w:p w14:paraId="2B65449D" w14:textId="21C016BF" w:rsidR="00E00627" w:rsidRPr="007A4D9E" w:rsidRDefault="00E00627" w:rsidP="00E00627">
      <w:pPr>
        <w:pStyle w:val="Code"/>
        <w:rPr>
          <w:lang w:val="en-US"/>
        </w:rPr>
      </w:pPr>
      <w:r w:rsidRPr="007A4D9E">
        <w:rPr>
          <w:lang w:val="en-US"/>
        </w:rPr>
        <w:t xml:space="preserve">    for(int i=0; i &lt; aantal; i++)</w:t>
      </w:r>
    </w:p>
    <w:p w14:paraId="67060AFB" w14:textId="03DA81A7" w:rsidR="00E00627" w:rsidRDefault="00E00627" w:rsidP="00E00627">
      <w:pPr>
        <w:pStyle w:val="Code"/>
      </w:pPr>
      <w:r w:rsidRPr="007A4D9E">
        <w:rPr>
          <w:lang w:val="en-US"/>
        </w:rPr>
        <w:t xml:space="preserve">    </w:t>
      </w:r>
      <w:r>
        <w:t xml:space="preserve">{            </w:t>
      </w:r>
    </w:p>
    <w:p w14:paraId="6DE0381E" w14:textId="2DBA2E96" w:rsidR="00E00627" w:rsidRDefault="00E00627" w:rsidP="00E00627">
      <w:pPr>
        <w:pStyle w:val="Code"/>
      </w:pPr>
      <w:r>
        <w:t xml:space="preserve">        obstakels.add(factory.createObstakel());</w:t>
      </w:r>
    </w:p>
    <w:p w14:paraId="4DD5B72E" w14:textId="6E23DF55" w:rsidR="00E00627" w:rsidRDefault="00E00627" w:rsidP="00E00627">
      <w:pPr>
        <w:pStyle w:val="Code"/>
      </w:pPr>
      <w:r>
        <w:t xml:space="preserve">    }</w:t>
      </w:r>
    </w:p>
    <w:p w14:paraId="6BD041E7" w14:textId="6E52D636" w:rsidR="00940354" w:rsidRDefault="00E00627" w:rsidP="00E00627">
      <w:pPr>
        <w:pStyle w:val="Code"/>
        <w:rPr>
          <w:color w:val="365F91" w:themeColor="accent1" w:themeShade="BF"/>
          <w:spacing w:val="15"/>
          <w:szCs w:val="22"/>
        </w:rPr>
      </w:pPr>
      <w:r>
        <w:t>}</w:t>
      </w:r>
      <w:r w:rsidR="00940354">
        <w:br w:type="page"/>
      </w:r>
    </w:p>
    <w:p w14:paraId="3064E983" w14:textId="59F374AF" w:rsidR="00956412" w:rsidRDefault="00956412" w:rsidP="00956412">
      <w:pPr>
        <w:pStyle w:val="Kop2"/>
      </w:pPr>
      <w:bookmarkStart w:id="132" w:name="_Toc378088630"/>
      <w:r>
        <w:lastRenderedPageBreak/>
        <w:t>Water</w:t>
      </w:r>
      <w:bookmarkEnd w:id="132"/>
    </w:p>
    <w:p w14:paraId="2CD2A2BF" w14:textId="212BB962" w:rsidR="00956412" w:rsidRDefault="00C947A8" w:rsidP="00247837">
      <w:r>
        <w:t>Het water is een klasse met daarin een collectie voor beesten. Beesten komen in het water als ze van een leefgebied af vallen.</w:t>
      </w:r>
    </w:p>
    <w:p w14:paraId="1E25949C" w14:textId="77777777" w:rsidR="00EB2756" w:rsidRDefault="00EB2756" w:rsidP="00EB2756">
      <w:pPr>
        <w:pStyle w:val="Kop3"/>
      </w:pPr>
      <w:r>
        <w:t xml:space="preserve">Diagram </w:t>
      </w:r>
    </w:p>
    <w:p w14:paraId="22C2E915" w14:textId="08C9ED67" w:rsidR="00EB2756" w:rsidRDefault="00C947A8" w:rsidP="00EB2756">
      <w:r w:rsidRPr="00C947A8">
        <w:rPr>
          <w:noProof/>
        </w:rPr>
        <w:drawing>
          <wp:anchor distT="0" distB="0" distL="114300" distR="114300" simplePos="0" relativeHeight="251659264" behindDoc="0" locked="0" layoutInCell="1" allowOverlap="1" wp14:anchorId="75902613" wp14:editId="60E155C0">
            <wp:simplePos x="0" y="0"/>
            <wp:positionH relativeFrom="column">
              <wp:posOffset>1751162</wp:posOffset>
            </wp:positionH>
            <wp:positionV relativeFrom="paragraph">
              <wp:posOffset>7992</wp:posOffset>
            </wp:positionV>
            <wp:extent cx="1571625" cy="80962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71625" cy="809625"/>
                    </a:xfrm>
                    <a:prstGeom prst="rect">
                      <a:avLst/>
                    </a:prstGeom>
                  </pic:spPr>
                </pic:pic>
              </a:graphicData>
            </a:graphic>
            <wp14:sizeRelH relativeFrom="page">
              <wp14:pctWidth>0</wp14:pctWidth>
            </wp14:sizeRelH>
            <wp14:sizeRelV relativeFrom="page">
              <wp14:pctHeight>0</wp14:pctHeight>
            </wp14:sizeRelV>
          </wp:anchor>
        </w:drawing>
      </w:r>
    </w:p>
    <w:p w14:paraId="2A749E40" w14:textId="698AB18A" w:rsidR="00EB2756" w:rsidRDefault="00EB2756" w:rsidP="00EB2756"/>
    <w:p w14:paraId="3FA38E9A" w14:textId="77777777" w:rsidR="00C947A8" w:rsidRDefault="00C947A8" w:rsidP="00EB2756"/>
    <w:p w14:paraId="3B6A6898" w14:textId="77777777" w:rsidR="00C947A8" w:rsidRDefault="00C947A8" w:rsidP="00EB2756"/>
    <w:p w14:paraId="7C3B5041" w14:textId="77777777" w:rsidR="00C947A8" w:rsidRDefault="00C947A8" w:rsidP="00EB2756"/>
    <w:p w14:paraId="56E7CC00" w14:textId="77777777" w:rsidR="00EB2756" w:rsidRDefault="00EB2756" w:rsidP="00EB2756">
      <w:pPr>
        <w:pStyle w:val="Kop3"/>
      </w:pPr>
      <w:r>
        <w:t>Functie</w:t>
      </w:r>
    </w:p>
    <w:p w14:paraId="314A944E" w14:textId="77777777" w:rsidR="00C947A8" w:rsidRDefault="00C947A8" w:rsidP="00C947A8">
      <w:r>
        <w:t>Deze klasse is een representatie van een plant.</w:t>
      </w:r>
    </w:p>
    <w:p w14:paraId="1C95090B" w14:textId="77777777" w:rsidR="00EB2756" w:rsidRDefault="00EB2756" w:rsidP="00EB2756">
      <w:pPr>
        <w:pStyle w:val="Kop3"/>
      </w:pPr>
      <w:r>
        <w:t>Constructor(s)</w:t>
      </w:r>
    </w:p>
    <w:p w14:paraId="5A6E7CCF" w14:textId="2C3E15CE" w:rsidR="002844B3" w:rsidRDefault="002844B3" w:rsidP="002844B3">
      <w:r>
        <w:t>De constructor heeft geen parameters maar maakt bij aanroep een collectie aan voor de beesten die zich in het water bevinden.</w:t>
      </w:r>
    </w:p>
    <w:p w14:paraId="5BB7088F" w14:textId="77777777" w:rsidR="002844B3" w:rsidRDefault="002844B3" w:rsidP="002844B3"/>
    <w:p w14:paraId="43CBD4C0" w14:textId="77777777" w:rsidR="002844B3" w:rsidRPr="007A4D9E" w:rsidRDefault="002844B3" w:rsidP="002844B3">
      <w:pPr>
        <w:pStyle w:val="Code"/>
        <w:rPr>
          <w:lang w:val="en-US"/>
        </w:rPr>
      </w:pPr>
      <w:r w:rsidRPr="007A4D9E">
        <w:rPr>
          <w:lang w:val="en-US"/>
        </w:rPr>
        <w:t xml:space="preserve">public </w:t>
      </w:r>
      <w:r w:rsidRPr="007A4D9E">
        <w:rPr>
          <w:b/>
          <w:lang w:val="en-US"/>
        </w:rPr>
        <w:t>Water</w:t>
      </w:r>
      <w:r w:rsidRPr="007A4D9E">
        <w:rPr>
          <w:lang w:val="en-US"/>
        </w:rPr>
        <w:t>()</w:t>
      </w:r>
    </w:p>
    <w:p w14:paraId="7DADAC47" w14:textId="2306AF40" w:rsidR="002844B3" w:rsidRPr="007A4D9E" w:rsidRDefault="002844B3" w:rsidP="002844B3">
      <w:pPr>
        <w:pStyle w:val="Code"/>
        <w:rPr>
          <w:lang w:val="en-US"/>
        </w:rPr>
      </w:pPr>
      <w:r w:rsidRPr="007A4D9E">
        <w:rPr>
          <w:lang w:val="en-US"/>
        </w:rPr>
        <w:t>{</w:t>
      </w:r>
    </w:p>
    <w:p w14:paraId="0AB71A87" w14:textId="5DD8B20E" w:rsidR="002844B3" w:rsidRPr="007A4D9E" w:rsidRDefault="002844B3" w:rsidP="002844B3">
      <w:pPr>
        <w:pStyle w:val="Code"/>
        <w:rPr>
          <w:lang w:val="en-US"/>
        </w:rPr>
      </w:pPr>
      <w:r w:rsidRPr="007A4D9E">
        <w:rPr>
          <w:lang w:val="en-US"/>
        </w:rPr>
        <w:t xml:space="preserve">    beesten = new ArrayList&lt;&gt;();</w:t>
      </w:r>
    </w:p>
    <w:p w14:paraId="1C88A6DE" w14:textId="4389282D" w:rsidR="00EB2756" w:rsidRDefault="002844B3" w:rsidP="002844B3">
      <w:pPr>
        <w:pStyle w:val="Code"/>
      </w:pPr>
      <w:r>
        <w:t>}</w:t>
      </w:r>
    </w:p>
    <w:p w14:paraId="722DA2A1" w14:textId="77777777" w:rsidR="00EB2756" w:rsidRDefault="00EB2756" w:rsidP="00EB2756">
      <w:pPr>
        <w:pStyle w:val="Kop3"/>
      </w:pPr>
      <w:r>
        <w:t>Methoden</w:t>
      </w:r>
    </w:p>
    <w:p w14:paraId="3B608FB5" w14:textId="4F057801" w:rsidR="00940354" w:rsidRDefault="002844B3" w:rsidP="00247837">
      <w:r>
        <w:t>Getter voor het opvragen van de collectie met beesten.</w:t>
      </w:r>
    </w:p>
    <w:p w14:paraId="3513ADF6" w14:textId="77777777" w:rsidR="002844B3" w:rsidRDefault="002844B3" w:rsidP="00247837"/>
    <w:p w14:paraId="332A256C" w14:textId="77777777" w:rsidR="002844B3" w:rsidRPr="007A4D9E" w:rsidRDefault="002844B3" w:rsidP="002844B3">
      <w:pPr>
        <w:pStyle w:val="Code"/>
        <w:rPr>
          <w:lang w:val="en-US"/>
        </w:rPr>
      </w:pPr>
      <w:r w:rsidRPr="007A4D9E">
        <w:rPr>
          <w:lang w:val="en-US"/>
        </w:rPr>
        <w:t xml:space="preserve">public ArrayList&lt;Beest&gt; </w:t>
      </w:r>
      <w:r w:rsidRPr="007A4D9E">
        <w:rPr>
          <w:b/>
          <w:lang w:val="en-US"/>
        </w:rPr>
        <w:t>getBeesten</w:t>
      </w:r>
      <w:r w:rsidRPr="007A4D9E">
        <w:rPr>
          <w:lang w:val="en-US"/>
        </w:rPr>
        <w:t>()</w:t>
      </w:r>
    </w:p>
    <w:p w14:paraId="72EA7ECB" w14:textId="4883855A" w:rsidR="002844B3" w:rsidRPr="007A4D9E" w:rsidRDefault="002844B3" w:rsidP="002844B3">
      <w:pPr>
        <w:pStyle w:val="Code"/>
        <w:rPr>
          <w:lang w:val="en-US"/>
        </w:rPr>
      </w:pPr>
      <w:r w:rsidRPr="007A4D9E">
        <w:rPr>
          <w:lang w:val="en-US"/>
        </w:rPr>
        <w:t>{</w:t>
      </w:r>
    </w:p>
    <w:p w14:paraId="290F146E" w14:textId="6C3BC16C" w:rsidR="002844B3" w:rsidRPr="007A4D9E" w:rsidRDefault="002844B3" w:rsidP="002844B3">
      <w:pPr>
        <w:pStyle w:val="Code"/>
        <w:rPr>
          <w:lang w:val="en-US"/>
        </w:rPr>
      </w:pPr>
      <w:r w:rsidRPr="007A4D9E">
        <w:rPr>
          <w:lang w:val="en-US"/>
        </w:rPr>
        <w:t xml:space="preserve">    return beesten;</w:t>
      </w:r>
    </w:p>
    <w:p w14:paraId="1FD99CB3" w14:textId="21BED771" w:rsidR="002844B3" w:rsidRDefault="002844B3" w:rsidP="002844B3">
      <w:pPr>
        <w:pStyle w:val="Code"/>
      </w:pPr>
      <w:r>
        <w:t>}</w:t>
      </w:r>
    </w:p>
    <w:p w14:paraId="40C98804" w14:textId="77777777" w:rsidR="002844B3" w:rsidRDefault="002844B3" w:rsidP="00247837"/>
    <w:p w14:paraId="44D63E74" w14:textId="4D877CFB" w:rsidR="002844B3" w:rsidRDefault="002844B3" w:rsidP="00247837">
      <w:r>
        <w:t>Bij de aanroep van deze methode wordt voor ieder beest in de collectie de methode ‘loop’ aangeroepen. Als beesten uit het water gaan dan komen deze in de collectie afgevallenBeesten terug.</w:t>
      </w:r>
    </w:p>
    <w:p w14:paraId="45D464E9" w14:textId="77777777" w:rsidR="002844B3" w:rsidRDefault="002844B3" w:rsidP="00247837"/>
    <w:p w14:paraId="36DE7433" w14:textId="77777777" w:rsidR="002844B3" w:rsidRDefault="002844B3" w:rsidP="002844B3">
      <w:pPr>
        <w:pStyle w:val="Code"/>
      </w:pPr>
      <w:r>
        <w:t xml:space="preserve">public ArrayList&lt;Beest&gt; </w:t>
      </w:r>
      <w:r w:rsidRPr="002844B3">
        <w:rPr>
          <w:b/>
        </w:rPr>
        <w:t>simulatieStap</w:t>
      </w:r>
      <w:r>
        <w:t>()</w:t>
      </w:r>
    </w:p>
    <w:p w14:paraId="0F1CA5F7" w14:textId="0DE12061" w:rsidR="002844B3" w:rsidRDefault="002844B3" w:rsidP="002844B3">
      <w:pPr>
        <w:pStyle w:val="Code"/>
      </w:pPr>
      <w:r>
        <w:t>{</w:t>
      </w:r>
    </w:p>
    <w:p w14:paraId="5917BB9D" w14:textId="627EBDA5" w:rsidR="002844B3" w:rsidRDefault="002844B3" w:rsidP="002844B3">
      <w:pPr>
        <w:pStyle w:val="Code"/>
      </w:pPr>
      <w:r>
        <w:t xml:space="preserve">    ArrayList&lt;Beest&gt; afgevallenBeesten = new ArrayList&lt;&gt;();</w:t>
      </w:r>
    </w:p>
    <w:p w14:paraId="7E85496D" w14:textId="77777777" w:rsidR="002844B3" w:rsidRDefault="002844B3" w:rsidP="002844B3">
      <w:pPr>
        <w:pStyle w:val="Code"/>
      </w:pPr>
      <w:r>
        <w:t xml:space="preserve">                </w:t>
      </w:r>
    </w:p>
    <w:p w14:paraId="5A5EE12B" w14:textId="6B4122CA" w:rsidR="002844B3" w:rsidRDefault="002844B3" w:rsidP="002844B3">
      <w:pPr>
        <w:pStyle w:val="Code"/>
      </w:pPr>
      <w:r>
        <w:t xml:space="preserve">    for(Beest beest: beesten)</w:t>
      </w:r>
    </w:p>
    <w:p w14:paraId="04F11128" w14:textId="2F6CC27E" w:rsidR="002844B3" w:rsidRDefault="002844B3" w:rsidP="002844B3">
      <w:pPr>
        <w:pStyle w:val="Code"/>
      </w:pPr>
      <w:r>
        <w:t xml:space="preserve">    {</w:t>
      </w:r>
    </w:p>
    <w:p w14:paraId="2F2BD98A" w14:textId="21C26F9F" w:rsidR="002844B3" w:rsidRDefault="002844B3" w:rsidP="002844B3">
      <w:pPr>
        <w:pStyle w:val="Code"/>
      </w:pPr>
      <w:r>
        <w:t xml:space="preserve">            ………</w:t>
      </w:r>
    </w:p>
    <w:p w14:paraId="3D54ED6D" w14:textId="6A26B7F0" w:rsidR="002844B3" w:rsidRDefault="002844B3" w:rsidP="002844B3">
      <w:pPr>
        <w:pStyle w:val="Code"/>
      </w:pPr>
      <w:r>
        <w:t xml:space="preserve">    }        </w:t>
      </w:r>
    </w:p>
    <w:p w14:paraId="7E2547D5" w14:textId="6A2BFC3E" w:rsidR="002844B3" w:rsidRDefault="002844B3" w:rsidP="002844B3">
      <w:pPr>
        <w:pStyle w:val="Code"/>
      </w:pPr>
      <w:r>
        <w:t xml:space="preserve">    return afgevallenBeesten;</w:t>
      </w:r>
    </w:p>
    <w:p w14:paraId="6AF26FD5" w14:textId="61D287D1" w:rsidR="00940354" w:rsidRDefault="002844B3" w:rsidP="002844B3">
      <w:pPr>
        <w:pStyle w:val="Code"/>
      </w:pPr>
      <w:r>
        <w:t>}</w:t>
      </w:r>
    </w:p>
    <w:p w14:paraId="06D49F7B" w14:textId="77777777" w:rsidR="008B4186" w:rsidRDefault="008B4186" w:rsidP="008B4186">
      <w:pPr>
        <w:pStyle w:val="Kop2"/>
      </w:pPr>
      <w:bookmarkStart w:id="133" w:name="_Toc378088631"/>
      <w:r>
        <w:lastRenderedPageBreak/>
        <w:t>Wereldview</w:t>
      </w:r>
      <w:bookmarkEnd w:id="133"/>
    </w:p>
    <w:p w14:paraId="32CB2AE2" w14:textId="3575559F" w:rsidR="008B4186" w:rsidRDefault="008B4186">
      <w:pPr>
        <w:autoSpaceDE/>
        <w:autoSpaceDN/>
        <w:adjustRightInd/>
      </w:pPr>
      <w:r>
        <w:t>De wereldview is verantwoordelijk voor het tekenen</w:t>
      </w:r>
      <w:r w:rsidR="00D043C8">
        <w:t xml:space="preserve"> van de wereld. De wereldview implementeert de interface van Observer zodat deze geüpdatet wordt vanuit de Wereld (Oservable). Wereldview overerft van JPanel.</w:t>
      </w:r>
    </w:p>
    <w:p w14:paraId="3738E15D" w14:textId="4F8E8D89" w:rsidR="008B4186" w:rsidRDefault="00D043C8" w:rsidP="00D043C8">
      <w:pPr>
        <w:pStyle w:val="Kop3"/>
      </w:pPr>
      <w:r>
        <w:t>Diagram</w:t>
      </w:r>
    </w:p>
    <w:p w14:paraId="1C2A8EA5" w14:textId="51F20C8D" w:rsidR="008B4186" w:rsidRDefault="008B4186">
      <w:pPr>
        <w:autoSpaceDE/>
        <w:autoSpaceDN/>
        <w:adjustRightInd/>
      </w:pPr>
    </w:p>
    <w:p w14:paraId="27AF0BF6" w14:textId="4DD8661F" w:rsidR="008B4186" w:rsidRDefault="00BC1872">
      <w:pPr>
        <w:autoSpaceDE/>
        <w:autoSpaceDN/>
        <w:adjustRightInd/>
      </w:pPr>
      <w:r>
        <w:rPr>
          <w:noProof/>
        </w:rPr>
        <w:drawing>
          <wp:anchor distT="0" distB="0" distL="114300" distR="114300" simplePos="0" relativeHeight="251665408" behindDoc="0" locked="0" layoutInCell="1" allowOverlap="1" wp14:anchorId="2CD89A62" wp14:editId="33331375">
            <wp:simplePos x="0" y="0"/>
            <wp:positionH relativeFrom="column">
              <wp:posOffset>1155073</wp:posOffset>
            </wp:positionH>
            <wp:positionV relativeFrom="paragraph">
              <wp:posOffset>5855</wp:posOffset>
            </wp:positionV>
            <wp:extent cx="2447925" cy="20478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AA2CE" w14:textId="77777777" w:rsidR="008B4186" w:rsidRDefault="008B4186">
      <w:pPr>
        <w:autoSpaceDE/>
        <w:autoSpaceDN/>
        <w:adjustRightInd/>
      </w:pPr>
    </w:p>
    <w:p w14:paraId="72F4626B" w14:textId="23D9AF74" w:rsidR="008B4186" w:rsidRDefault="008B4186">
      <w:pPr>
        <w:autoSpaceDE/>
        <w:autoSpaceDN/>
        <w:adjustRightInd/>
      </w:pPr>
    </w:p>
    <w:p w14:paraId="53E1EA1D" w14:textId="77777777" w:rsidR="008B4186" w:rsidRDefault="008B4186">
      <w:pPr>
        <w:autoSpaceDE/>
        <w:autoSpaceDN/>
        <w:adjustRightInd/>
      </w:pPr>
    </w:p>
    <w:p w14:paraId="1CDF32E1" w14:textId="77777777" w:rsidR="008B4186" w:rsidRDefault="008B4186">
      <w:pPr>
        <w:autoSpaceDE/>
        <w:autoSpaceDN/>
        <w:adjustRightInd/>
      </w:pPr>
    </w:p>
    <w:p w14:paraId="39AF9B22" w14:textId="77777777" w:rsidR="008B4186" w:rsidRDefault="008B4186">
      <w:pPr>
        <w:autoSpaceDE/>
        <w:autoSpaceDN/>
        <w:adjustRightInd/>
      </w:pPr>
    </w:p>
    <w:p w14:paraId="0032963E" w14:textId="77777777" w:rsidR="00D043C8" w:rsidRDefault="00D043C8">
      <w:pPr>
        <w:autoSpaceDE/>
        <w:autoSpaceDN/>
        <w:adjustRightInd/>
      </w:pPr>
    </w:p>
    <w:p w14:paraId="2FBA813F" w14:textId="77777777" w:rsidR="00D043C8" w:rsidRDefault="00D043C8">
      <w:pPr>
        <w:autoSpaceDE/>
        <w:autoSpaceDN/>
        <w:adjustRightInd/>
      </w:pPr>
    </w:p>
    <w:p w14:paraId="20FD149F" w14:textId="77777777" w:rsidR="00D043C8" w:rsidRDefault="00D043C8">
      <w:pPr>
        <w:autoSpaceDE/>
        <w:autoSpaceDN/>
        <w:adjustRightInd/>
      </w:pPr>
    </w:p>
    <w:p w14:paraId="280CEB9C" w14:textId="77777777" w:rsidR="00D043C8" w:rsidRDefault="00D043C8">
      <w:pPr>
        <w:autoSpaceDE/>
        <w:autoSpaceDN/>
        <w:adjustRightInd/>
      </w:pPr>
    </w:p>
    <w:p w14:paraId="12B77CF7" w14:textId="77777777" w:rsidR="00D043C8" w:rsidRDefault="00D043C8">
      <w:pPr>
        <w:autoSpaceDE/>
        <w:autoSpaceDN/>
        <w:adjustRightInd/>
      </w:pPr>
    </w:p>
    <w:p w14:paraId="1651D6D7" w14:textId="77777777" w:rsidR="00D043C8" w:rsidRPr="00D043C8" w:rsidRDefault="00D043C8" w:rsidP="00D043C8">
      <w:pPr>
        <w:pStyle w:val="Kop3"/>
      </w:pPr>
      <w:r w:rsidRPr="00D043C8">
        <w:t>Functie</w:t>
      </w:r>
    </w:p>
    <w:p w14:paraId="3BDD2DFD" w14:textId="622D5954" w:rsidR="00D043C8" w:rsidRDefault="00D043C8" w:rsidP="00D043C8">
      <w:r>
        <w:t>Verantwoordelijk voor het tekenen van de wereld.</w:t>
      </w:r>
    </w:p>
    <w:p w14:paraId="6422DB46" w14:textId="77777777" w:rsidR="00D043C8" w:rsidRDefault="00D043C8" w:rsidP="00D043C8"/>
    <w:p w14:paraId="2842EEBD" w14:textId="19CBF7A3" w:rsidR="00D043C8" w:rsidRDefault="00D043C8" w:rsidP="00D043C8">
      <w:pPr>
        <w:pStyle w:val="Kop3"/>
      </w:pPr>
      <w:r>
        <w:t>Constructor(s)</w:t>
      </w:r>
    </w:p>
    <w:p w14:paraId="29EC07B2" w14:textId="6D2DC545" w:rsidR="00D043C8" w:rsidRDefault="00D043C8" w:rsidP="00D043C8">
      <w:r>
        <w:t>De constructor heeft geen parameters.</w:t>
      </w:r>
    </w:p>
    <w:p w14:paraId="71628FA6" w14:textId="77777777" w:rsidR="00D043C8" w:rsidRDefault="00D043C8" w:rsidP="00D043C8"/>
    <w:p w14:paraId="68E07440" w14:textId="77777777" w:rsidR="00D043C8" w:rsidRPr="007A4D9E" w:rsidRDefault="00D043C8" w:rsidP="00D043C8">
      <w:pPr>
        <w:pStyle w:val="Code"/>
        <w:rPr>
          <w:lang w:val="en-US"/>
        </w:rPr>
      </w:pPr>
      <w:r w:rsidRPr="007A4D9E">
        <w:rPr>
          <w:lang w:val="en-US"/>
        </w:rPr>
        <w:t xml:space="preserve">public </w:t>
      </w:r>
      <w:r w:rsidRPr="007A4D9E">
        <w:rPr>
          <w:b/>
          <w:lang w:val="en-US"/>
        </w:rPr>
        <w:t>WereldView</w:t>
      </w:r>
      <w:r w:rsidRPr="007A4D9E">
        <w:rPr>
          <w:lang w:val="en-US"/>
        </w:rPr>
        <w:t xml:space="preserve">() </w:t>
      </w:r>
    </w:p>
    <w:p w14:paraId="13D050BF" w14:textId="05D8ABCC" w:rsidR="00D043C8" w:rsidRPr="007A4D9E" w:rsidRDefault="00D043C8" w:rsidP="00D043C8">
      <w:pPr>
        <w:pStyle w:val="Code"/>
        <w:rPr>
          <w:lang w:val="en-US"/>
        </w:rPr>
      </w:pPr>
      <w:r w:rsidRPr="007A4D9E">
        <w:rPr>
          <w:lang w:val="en-US"/>
        </w:rPr>
        <w:t>{</w:t>
      </w:r>
    </w:p>
    <w:p w14:paraId="39B658AD" w14:textId="6E4CC3AB" w:rsidR="00D043C8" w:rsidRPr="007A4D9E" w:rsidRDefault="00D043C8" w:rsidP="00D043C8">
      <w:pPr>
        <w:pStyle w:val="Code"/>
        <w:ind w:firstLine="708"/>
        <w:rPr>
          <w:lang w:val="en-US"/>
        </w:rPr>
      </w:pPr>
      <w:r w:rsidRPr="007A4D9E">
        <w:rPr>
          <w:lang w:val="en-US"/>
        </w:rPr>
        <w:t>initComponents();</w:t>
      </w:r>
    </w:p>
    <w:p w14:paraId="2374A70D" w14:textId="75741009" w:rsidR="00D043C8" w:rsidRPr="007A4D9E" w:rsidRDefault="00D043C8" w:rsidP="00D043C8">
      <w:pPr>
        <w:pStyle w:val="Code"/>
        <w:rPr>
          <w:lang w:val="en-US"/>
        </w:rPr>
      </w:pPr>
      <w:r w:rsidRPr="007A4D9E">
        <w:rPr>
          <w:lang w:val="en-US"/>
        </w:rPr>
        <w:t xml:space="preserve">      </w:t>
      </w:r>
      <w:r w:rsidRPr="007A4D9E">
        <w:rPr>
          <w:lang w:val="en-US"/>
        </w:rPr>
        <w:tab/>
        <w:t>this.setBackground(Color.blue);</w:t>
      </w:r>
    </w:p>
    <w:p w14:paraId="0FF5CC8C" w14:textId="00982C19" w:rsidR="00D043C8" w:rsidRDefault="00D043C8" w:rsidP="00D043C8">
      <w:pPr>
        <w:pStyle w:val="Code"/>
      </w:pPr>
      <w:r>
        <w:t>}</w:t>
      </w:r>
    </w:p>
    <w:p w14:paraId="5EF009DC" w14:textId="77777777" w:rsidR="00D043C8" w:rsidRDefault="00D043C8" w:rsidP="00D043C8"/>
    <w:p w14:paraId="4DABDC1F" w14:textId="77777777" w:rsidR="00372AD1" w:rsidRDefault="00D043C8" w:rsidP="00D043C8">
      <w:pPr>
        <w:pStyle w:val="Kop3"/>
      </w:pPr>
      <w:r w:rsidRPr="00D043C8">
        <w:t>Methoden</w:t>
      </w:r>
    </w:p>
    <w:p w14:paraId="0D229948" w14:textId="63EA1246" w:rsidR="00372AD1" w:rsidRDefault="00372AD1" w:rsidP="00372AD1">
      <w:r>
        <w:t>De methode update wordt vanuit de wereld aangeroepen.</w:t>
      </w:r>
    </w:p>
    <w:p w14:paraId="63AC4BF0" w14:textId="77777777" w:rsidR="00372AD1" w:rsidRDefault="00372AD1" w:rsidP="00372AD1"/>
    <w:p w14:paraId="69410618" w14:textId="273CBFA7" w:rsidR="00372AD1" w:rsidRPr="007A4D9E" w:rsidRDefault="00372AD1" w:rsidP="00372AD1">
      <w:pPr>
        <w:pStyle w:val="Code"/>
        <w:rPr>
          <w:lang w:val="en-US"/>
        </w:rPr>
      </w:pPr>
      <w:r w:rsidRPr="007A4D9E">
        <w:rPr>
          <w:lang w:val="en-US"/>
        </w:rPr>
        <w:t>@Override</w:t>
      </w:r>
    </w:p>
    <w:p w14:paraId="7E93C4AB" w14:textId="475D7BD4" w:rsidR="00372AD1" w:rsidRPr="007A4D9E" w:rsidRDefault="00372AD1" w:rsidP="00372AD1">
      <w:pPr>
        <w:pStyle w:val="Code"/>
        <w:rPr>
          <w:lang w:val="en-US"/>
        </w:rPr>
      </w:pPr>
      <w:r w:rsidRPr="007A4D9E">
        <w:rPr>
          <w:lang w:val="en-US"/>
        </w:rPr>
        <w:t xml:space="preserve">public void </w:t>
      </w:r>
      <w:r w:rsidRPr="007A4D9E">
        <w:rPr>
          <w:b/>
          <w:lang w:val="en-US"/>
        </w:rPr>
        <w:t>update</w:t>
      </w:r>
      <w:r w:rsidRPr="007A4D9E">
        <w:rPr>
          <w:lang w:val="en-US"/>
        </w:rPr>
        <w:t xml:space="preserve">(Observable o, Object arg) </w:t>
      </w:r>
    </w:p>
    <w:p w14:paraId="05ECE14A" w14:textId="1921F6E8" w:rsidR="00372AD1" w:rsidRPr="007A4D9E" w:rsidRDefault="00372AD1" w:rsidP="00372AD1">
      <w:pPr>
        <w:pStyle w:val="Code"/>
        <w:rPr>
          <w:lang w:val="en-US"/>
        </w:rPr>
      </w:pPr>
      <w:r w:rsidRPr="007A4D9E">
        <w:rPr>
          <w:lang w:val="en-US"/>
        </w:rPr>
        <w:t>{</w:t>
      </w:r>
    </w:p>
    <w:p w14:paraId="6B8B8F73" w14:textId="38FA76B5" w:rsidR="00372AD1" w:rsidRPr="007A4D9E" w:rsidRDefault="00372AD1" w:rsidP="00372AD1">
      <w:pPr>
        <w:pStyle w:val="Code"/>
        <w:ind w:firstLine="708"/>
        <w:rPr>
          <w:lang w:val="en-US"/>
        </w:rPr>
      </w:pPr>
      <w:r w:rsidRPr="007A4D9E">
        <w:rPr>
          <w:lang w:val="en-US"/>
        </w:rPr>
        <w:t>wereldModel = (WereldModel)o;</w:t>
      </w:r>
    </w:p>
    <w:p w14:paraId="640B1820" w14:textId="3A22D76A" w:rsidR="00372AD1" w:rsidRPr="007A4D9E" w:rsidRDefault="00372AD1" w:rsidP="00372AD1">
      <w:pPr>
        <w:pStyle w:val="Code"/>
        <w:ind w:firstLine="708"/>
        <w:rPr>
          <w:lang w:val="en-US"/>
        </w:rPr>
      </w:pPr>
      <w:r w:rsidRPr="007A4D9E">
        <w:rPr>
          <w:lang w:val="en-US"/>
        </w:rPr>
        <w:t xml:space="preserve">this.repaint();            </w:t>
      </w:r>
    </w:p>
    <w:p w14:paraId="25CBEA56" w14:textId="0789B849" w:rsidR="00372AD1" w:rsidRDefault="00372AD1" w:rsidP="00372AD1">
      <w:pPr>
        <w:pStyle w:val="Code"/>
      </w:pPr>
      <w:r>
        <w:t>}</w:t>
      </w:r>
    </w:p>
    <w:p w14:paraId="035F13E9" w14:textId="77777777" w:rsidR="00372AD1" w:rsidRDefault="00372AD1" w:rsidP="00372AD1"/>
    <w:p w14:paraId="718B8052" w14:textId="77777777" w:rsidR="00372AD1" w:rsidRDefault="00372AD1" w:rsidP="00372AD1">
      <w:bookmarkStart w:id="134" w:name="_GoBack"/>
      <w:bookmarkEnd w:id="134"/>
    </w:p>
    <w:p w14:paraId="0FC6D037" w14:textId="59CB9C0D" w:rsidR="00372AD1" w:rsidRDefault="00372AD1" w:rsidP="00372AD1">
      <w:r>
        <w:lastRenderedPageBreak/>
        <w:t>De methode tekenBeest is verantwoordelijk voor het grafisch tekenen van de beesten.</w:t>
      </w:r>
    </w:p>
    <w:p w14:paraId="5730BD92" w14:textId="77777777" w:rsidR="00372AD1" w:rsidRDefault="00372AD1" w:rsidP="00372AD1"/>
    <w:p w14:paraId="388A8B13" w14:textId="77777777" w:rsidR="00372AD1" w:rsidRPr="007A4D9E" w:rsidRDefault="00372AD1" w:rsidP="00372AD1">
      <w:pPr>
        <w:pStyle w:val="Code"/>
        <w:rPr>
          <w:lang w:val="en-US"/>
        </w:rPr>
      </w:pPr>
      <w:r w:rsidRPr="007A4D9E">
        <w:rPr>
          <w:lang w:val="en-US"/>
        </w:rPr>
        <w:t>private void tekenBeest(Graphics g, Color color, int posX, int posY)</w:t>
      </w:r>
    </w:p>
    <w:p w14:paraId="36061AE4" w14:textId="111EDE73" w:rsidR="00372AD1" w:rsidRPr="007A4D9E" w:rsidRDefault="00372AD1" w:rsidP="00372AD1">
      <w:pPr>
        <w:pStyle w:val="Code"/>
        <w:rPr>
          <w:lang w:val="en-US"/>
        </w:rPr>
      </w:pPr>
      <w:r w:rsidRPr="007A4D9E">
        <w:rPr>
          <w:lang w:val="en-US"/>
        </w:rPr>
        <w:t>{</w:t>
      </w:r>
    </w:p>
    <w:p w14:paraId="23425F24" w14:textId="33E6666E" w:rsidR="00372AD1" w:rsidRPr="007A4D9E" w:rsidRDefault="00372AD1" w:rsidP="00372AD1">
      <w:pPr>
        <w:pStyle w:val="Code"/>
        <w:ind w:firstLine="708"/>
        <w:rPr>
          <w:lang w:val="en-US"/>
        </w:rPr>
      </w:pPr>
      <w:r w:rsidRPr="007A4D9E">
        <w:rPr>
          <w:lang w:val="en-US"/>
        </w:rPr>
        <w:t>g.setColor(color);</w:t>
      </w:r>
    </w:p>
    <w:p w14:paraId="4448B867" w14:textId="732E90D6" w:rsidR="00372AD1" w:rsidRPr="007A4D9E" w:rsidRDefault="00372AD1" w:rsidP="00372AD1">
      <w:pPr>
        <w:pStyle w:val="Code"/>
        <w:ind w:firstLine="708"/>
        <w:rPr>
          <w:lang w:val="en-US"/>
        </w:rPr>
      </w:pPr>
      <w:r w:rsidRPr="007A4D9E">
        <w:rPr>
          <w:lang w:val="en-US"/>
        </w:rPr>
        <w:t>g.fillRect(posX, posY, 5, 5);</w:t>
      </w:r>
    </w:p>
    <w:p w14:paraId="03E57B56" w14:textId="28F46620" w:rsidR="00372AD1" w:rsidRDefault="00372AD1" w:rsidP="00372AD1">
      <w:pPr>
        <w:pStyle w:val="Code"/>
      </w:pPr>
      <w:r>
        <w:t>}</w:t>
      </w:r>
    </w:p>
    <w:p w14:paraId="592E7C5C" w14:textId="77777777" w:rsidR="00372AD1" w:rsidRDefault="00372AD1" w:rsidP="00372AD1"/>
    <w:p w14:paraId="6765BFF8" w14:textId="77777777" w:rsidR="00372AD1" w:rsidRDefault="00372AD1" w:rsidP="00372AD1"/>
    <w:p w14:paraId="5C775415" w14:textId="1DD0EC69" w:rsidR="00372AD1" w:rsidRDefault="00372AD1" w:rsidP="00372AD1">
      <w:r>
        <w:t>De methode tekenPlant is verantwoordelijk voor het grafisch tekenen van planten</w:t>
      </w:r>
    </w:p>
    <w:p w14:paraId="68E18AA9" w14:textId="77777777" w:rsidR="00372AD1" w:rsidRDefault="00372AD1" w:rsidP="00372AD1"/>
    <w:p w14:paraId="0A59DF7D" w14:textId="77777777" w:rsidR="00372AD1" w:rsidRPr="007A4D9E" w:rsidRDefault="00372AD1" w:rsidP="00372AD1">
      <w:pPr>
        <w:pStyle w:val="Code"/>
        <w:rPr>
          <w:lang w:val="en-US"/>
        </w:rPr>
      </w:pPr>
      <w:r w:rsidRPr="007A4D9E">
        <w:rPr>
          <w:lang w:val="en-US"/>
        </w:rPr>
        <w:t>private void tekenPlant(Graphics g, int posX, int posY)</w:t>
      </w:r>
    </w:p>
    <w:p w14:paraId="34DF73E9" w14:textId="4D0A2939" w:rsidR="00372AD1" w:rsidRPr="007A4D9E" w:rsidRDefault="00372AD1" w:rsidP="00372AD1">
      <w:pPr>
        <w:pStyle w:val="Code"/>
        <w:rPr>
          <w:lang w:val="en-US"/>
        </w:rPr>
      </w:pPr>
      <w:r w:rsidRPr="007A4D9E">
        <w:rPr>
          <w:lang w:val="en-US"/>
        </w:rPr>
        <w:t>{</w:t>
      </w:r>
    </w:p>
    <w:p w14:paraId="7B6E7FA4" w14:textId="43729FC3" w:rsidR="00372AD1" w:rsidRPr="007A4D9E" w:rsidRDefault="00372AD1" w:rsidP="00372AD1">
      <w:pPr>
        <w:pStyle w:val="Code"/>
        <w:ind w:firstLine="708"/>
        <w:rPr>
          <w:lang w:val="en-US"/>
        </w:rPr>
      </w:pPr>
      <w:r w:rsidRPr="007A4D9E">
        <w:rPr>
          <w:lang w:val="en-US"/>
        </w:rPr>
        <w:t>g.setColor(Color.GREEN);</w:t>
      </w:r>
    </w:p>
    <w:p w14:paraId="5923BA27" w14:textId="6DB9A32A" w:rsidR="00372AD1" w:rsidRDefault="00372AD1" w:rsidP="00372AD1">
      <w:pPr>
        <w:pStyle w:val="Code"/>
        <w:ind w:firstLine="708"/>
      </w:pPr>
      <w:r>
        <w:t>g.fillRect(posX, posY, 5, 5);</w:t>
      </w:r>
    </w:p>
    <w:p w14:paraId="2F9157DA" w14:textId="05B57833" w:rsidR="00372AD1" w:rsidRDefault="00372AD1" w:rsidP="00372AD1">
      <w:pPr>
        <w:pStyle w:val="Code"/>
      </w:pPr>
      <w:r>
        <w:t>}</w:t>
      </w:r>
    </w:p>
    <w:p w14:paraId="730A2E3D" w14:textId="77777777" w:rsidR="00372AD1" w:rsidRDefault="00372AD1" w:rsidP="00372AD1"/>
    <w:p w14:paraId="16912926" w14:textId="54FD7BF2" w:rsidR="00372AD1" w:rsidRDefault="00372AD1" w:rsidP="00372AD1">
      <w:r>
        <w:t>De methode tekenObstakel is verantwoordelijk voor het grafisch tekenen van obstakels</w:t>
      </w:r>
    </w:p>
    <w:p w14:paraId="6546A9F6" w14:textId="77777777" w:rsidR="00372AD1" w:rsidRDefault="00372AD1" w:rsidP="00372AD1"/>
    <w:p w14:paraId="142DAAE1" w14:textId="77777777" w:rsidR="00372AD1" w:rsidRPr="007A4D9E" w:rsidRDefault="00372AD1" w:rsidP="00372AD1">
      <w:pPr>
        <w:pStyle w:val="Code"/>
        <w:rPr>
          <w:lang w:val="en-US"/>
        </w:rPr>
      </w:pPr>
      <w:r w:rsidRPr="007A4D9E">
        <w:rPr>
          <w:lang w:val="en-US"/>
        </w:rPr>
        <w:t>private void tekenObstakel(Graphics g, int posX, int posY)</w:t>
      </w:r>
    </w:p>
    <w:p w14:paraId="37012D11" w14:textId="0E5D8213" w:rsidR="00372AD1" w:rsidRPr="007A4D9E" w:rsidRDefault="00372AD1" w:rsidP="00372AD1">
      <w:pPr>
        <w:pStyle w:val="Code"/>
        <w:rPr>
          <w:lang w:val="en-US"/>
        </w:rPr>
      </w:pPr>
      <w:r w:rsidRPr="007A4D9E">
        <w:rPr>
          <w:lang w:val="en-US"/>
        </w:rPr>
        <w:t>{</w:t>
      </w:r>
    </w:p>
    <w:p w14:paraId="432AA8E9" w14:textId="02BBE610" w:rsidR="00372AD1" w:rsidRPr="007A4D9E" w:rsidRDefault="00372AD1" w:rsidP="00372AD1">
      <w:pPr>
        <w:pStyle w:val="Code"/>
        <w:ind w:firstLine="708"/>
        <w:rPr>
          <w:lang w:val="en-US"/>
        </w:rPr>
      </w:pPr>
      <w:r w:rsidRPr="007A4D9E">
        <w:rPr>
          <w:lang w:val="en-US"/>
        </w:rPr>
        <w:t>g.setColor(Color.BLACK);</w:t>
      </w:r>
    </w:p>
    <w:p w14:paraId="569ED446" w14:textId="2EB910BB" w:rsidR="00372AD1" w:rsidRDefault="00372AD1" w:rsidP="00372AD1">
      <w:pPr>
        <w:pStyle w:val="Code"/>
        <w:ind w:firstLine="708"/>
      </w:pPr>
      <w:r>
        <w:t>g.fillRect(posX, posY, 5, 5);</w:t>
      </w:r>
    </w:p>
    <w:p w14:paraId="7E672C46" w14:textId="77777777" w:rsidR="00372AD1" w:rsidRDefault="00372AD1" w:rsidP="00372AD1">
      <w:pPr>
        <w:pStyle w:val="Code"/>
      </w:pPr>
      <w:r>
        <w:t>}</w:t>
      </w:r>
    </w:p>
    <w:p w14:paraId="2A6BF39F" w14:textId="77777777" w:rsidR="00372AD1" w:rsidRDefault="00372AD1" w:rsidP="00372AD1"/>
    <w:p w14:paraId="0A6DEB17" w14:textId="77777777" w:rsidR="00372AD1" w:rsidRDefault="00372AD1" w:rsidP="00372AD1"/>
    <w:p w14:paraId="35E07A0B" w14:textId="375732EA" w:rsidR="00372AD1" w:rsidRDefault="00372AD1" w:rsidP="00372AD1">
      <w:r>
        <w:t xml:space="preserve">Deze methode is verantwoordelijk voor alle tekenbewerkingen. </w:t>
      </w:r>
      <w:r w:rsidR="006B58D5">
        <w:t>paintComponent wordt in deze klasse overschreven (Overrride). Derhalve wordt de methode van de superKlasse als eerste aangeroepen.</w:t>
      </w:r>
    </w:p>
    <w:p w14:paraId="7375913C" w14:textId="77777777" w:rsidR="00372AD1" w:rsidRDefault="00372AD1" w:rsidP="00372AD1"/>
    <w:p w14:paraId="13CDA9CB" w14:textId="3BB89AD8" w:rsidR="00372AD1" w:rsidRPr="007A4D9E" w:rsidRDefault="00372AD1" w:rsidP="00372AD1">
      <w:pPr>
        <w:pStyle w:val="Code"/>
        <w:rPr>
          <w:lang w:val="en-US"/>
        </w:rPr>
      </w:pPr>
      <w:r w:rsidRPr="007A4D9E">
        <w:rPr>
          <w:lang w:val="en-US"/>
        </w:rPr>
        <w:t>@Override</w:t>
      </w:r>
    </w:p>
    <w:p w14:paraId="53F79EF8" w14:textId="6E0194E4" w:rsidR="00372AD1" w:rsidRPr="007A4D9E" w:rsidRDefault="00372AD1" w:rsidP="00372AD1">
      <w:pPr>
        <w:pStyle w:val="Code"/>
        <w:rPr>
          <w:lang w:val="en-US"/>
        </w:rPr>
      </w:pPr>
      <w:r w:rsidRPr="007A4D9E">
        <w:rPr>
          <w:lang w:val="en-US"/>
        </w:rPr>
        <w:t>protected void paintComponent(Graphics g)</w:t>
      </w:r>
    </w:p>
    <w:p w14:paraId="5D9A8235" w14:textId="3D52A5B3" w:rsidR="00372AD1" w:rsidRPr="007A4D9E" w:rsidRDefault="00372AD1" w:rsidP="00372AD1">
      <w:pPr>
        <w:pStyle w:val="Code"/>
        <w:rPr>
          <w:lang w:val="en-US"/>
        </w:rPr>
      </w:pPr>
      <w:r w:rsidRPr="007A4D9E">
        <w:rPr>
          <w:lang w:val="en-US"/>
        </w:rPr>
        <w:t>{</w:t>
      </w:r>
    </w:p>
    <w:p w14:paraId="0051AD40" w14:textId="5D310940" w:rsidR="00372AD1" w:rsidRPr="007A4D9E" w:rsidRDefault="00372AD1" w:rsidP="00372AD1">
      <w:pPr>
        <w:pStyle w:val="Code"/>
        <w:ind w:firstLine="708"/>
        <w:rPr>
          <w:lang w:val="en-US"/>
        </w:rPr>
      </w:pPr>
      <w:r w:rsidRPr="007A4D9E">
        <w:rPr>
          <w:lang w:val="en-US"/>
        </w:rPr>
        <w:t>super.paintComponent(g);</w:t>
      </w:r>
    </w:p>
    <w:p w14:paraId="19B6311B" w14:textId="30335601" w:rsidR="00372AD1" w:rsidRPr="007A4D9E" w:rsidRDefault="00372AD1" w:rsidP="00372AD1">
      <w:pPr>
        <w:pStyle w:val="Code"/>
        <w:rPr>
          <w:lang w:val="en-US"/>
        </w:rPr>
      </w:pPr>
      <w:r w:rsidRPr="007A4D9E">
        <w:rPr>
          <w:lang w:val="en-US"/>
        </w:rPr>
        <w:tab/>
        <w:t>.</w:t>
      </w:r>
    </w:p>
    <w:p w14:paraId="7D8686F6" w14:textId="206E48F5" w:rsidR="00372AD1" w:rsidRPr="007A4D9E" w:rsidRDefault="00372AD1" w:rsidP="00372AD1">
      <w:pPr>
        <w:pStyle w:val="Code"/>
        <w:rPr>
          <w:lang w:val="en-US"/>
        </w:rPr>
      </w:pPr>
      <w:r w:rsidRPr="007A4D9E">
        <w:rPr>
          <w:lang w:val="en-US"/>
        </w:rPr>
        <w:tab/>
        <w:t>.</w:t>
      </w:r>
    </w:p>
    <w:p w14:paraId="168AF01B" w14:textId="77777777" w:rsidR="006B58D5" w:rsidRPr="007A4D9E" w:rsidRDefault="006B58D5" w:rsidP="006B58D5">
      <w:pPr>
        <w:pStyle w:val="Code"/>
        <w:ind w:firstLine="708"/>
        <w:rPr>
          <w:lang w:val="en-US"/>
        </w:rPr>
      </w:pPr>
      <w:r w:rsidRPr="007A4D9E">
        <w:rPr>
          <w:lang w:val="en-US"/>
        </w:rPr>
        <w:t>if(wereldModel != null)</w:t>
      </w:r>
    </w:p>
    <w:p w14:paraId="6B2A0550" w14:textId="30F6EE15" w:rsidR="006B58D5" w:rsidRDefault="006B58D5" w:rsidP="006B58D5">
      <w:pPr>
        <w:pStyle w:val="Code"/>
      </w:pPr>
      <w:r w:rsidRPr="007A4D9E">
        <w:rPr>
          <w:lang w:val="en-US"/>
        </w:rPr>
        <w:t xml:space="preserve">    </w:t>
      </w:r>
      <w:r w:rsidRPr="007A4D9E">
        <w:rPr>
          <w:lang w:val="en-US"/>
        </w:rPr>
        <w:tab/>
      </w:r>
      <w:r>
        <w:t>{</w:t>
      </w:r>
    </w:p>
    <w:p w14:paraId="461AAF2B" w14:textId="1EB8ECCA" w:rsidR="006B58D5" w:rsidRDefault="006B58D5" w:rsidP="006B58D5">
      <w:pPr>
        <w:pStyle w:val="Code"/>
      </w:pPr>
      <w:r>
        <w:t xml:space="preserve">         </w:t>
      </w:r>
      <w:r>
        <w:tab/>
        <w:t>int i = 0;</w:t>
      </w:r>
    </w:p>
    <w:p w14:paraId="08BEEE0D" w14:textId="3760C1E6" w:rsidR="006B58D5" w:rsidRDefault="006B58D5" w:rsidP="006B58D5">
      <w:pPr>
        <w:pStyle w:val="Code"/>
      </w:pPr>
      <w:r>
        <w:t xml:space="preserve">            </w:t>
      </w:r>
      <w:r>
        <w:tab/>
        <w:t>for(Leefgebied leefgebied: wereldModel.getLeefgebieden())</w:t>
      </w:r>
    </w:p>
    <w:p w14:paraId="27491A8B" w14:textId="15FB5718" w:rsidR="006B58D5" w:rsidRDefault="006B58D5" w:rsidP="006B58D5">
      <w:pPr>
        <w:pStyle w:val="Code"/>
      </w:pPr>
      <w:r>
        <w:t xml:space="preserve">            </w:t>
      </w:r>
      <w:r>
        <w:tab/>
        <w:t xml:space="preserve">{  </w:t>
      </w:r>
    </w:p>
    <w:p w14:paraId="6648F295" w14:textId="186D9A1E" w:rsidR="006B58D5" w:rsidRDefault="006B58D5" w:rsidP="006B58D5">
      <w:pPr>
        <w:pStyle w:val="Code"/>
      </w:pPr>
      <w:r>
        <w:tab/>
      </w:r>
      <w:r>
        <w:tab/>
      </w:r>
      <w:r>
        <w:tab/>
        <w:t>.</w:t>
      </w:r>
    </w:p>
    <w:p w14:paraId="178F272E" w14:textId="205B79AA" w:rsidR="006B58D5" w:rsidRDefault="006B58D5" w:rsidP="006B58D5">
      <w:pPr>
        <w:pStyle w:val="Code"/>
      </w:pPr>
      <w:r>
        <w:tab/>
      </w:r>
      <w:r>
        <w:tab/>
      </w:r>
      <w:r>
        <w:tab/>
        <w:t>.</w:t>
      </w:r>
    </w:p>
    <w:p w14:paraId="69DEDC83" w14:textId="6B567012" w:rsidR="006B58D5" w:rsidRDefault="006B58D5" w:rsidP="006B58D5">
      <w:pPr>
        <w:pStyle w:val="Code"/>
      </w:pPr>
      <w:r>
        <w:tab/>
      </w:r>
      <w:r>
        <w:tab/>
        <w:t>}</w:t>
      </w:r>
    </w:p>
    <w:p w14:paraId="705727B4" w14:textId="09162844" w:rsidR="006B58D5" w:rsidRDefault="006B58D5" w:rsidP="006B58D5">
      <w:pPr>
        <w:pStyle w:val="Code"/>
      </w:pPr>
      <w:r>
        <w:tab/>
        <w:t>}</w:t>
      </w:r>
    </w:p>
    <w:p w14:paraId="2CF48760" w14:textId="3BFA3907" w:rsidR="00372AD1" w:rsidRDefault="00372AD1" w:rsidP="00372AD1">
      <w:pPr>
        <w:pStyle w:val="Code"/>
      </w:pPr>
      <w:r>
        <w:t>}</w:t>
      </w:r>
    </w:p>
    <w:p w14:paraId="58702CDE" w14:textId="77777777" w:rsidR="00372AD1" w:rsidRDefault="00372AD1" w:rsidP="00372AD1"/>
    <w:p w14:paraId="7FB6C3AC" w14:textId="29357600" w:rsidR="00300D2D" w:rsidRDefault="00300D2D">
      <w:pPr>
        <w:autoSpaceDE/>
        <w:autoSpaceDN/>
        <w:adjustRightInd/>
      </w:pPr>
      <w:r>
        <w:br w:type="page"/>
      </w:r>
    </w:p>
    <w:p w14:paraId="02FCB8AB" w14:textId="5B6A2C7B" w:rsidR="00372AD1" w:rsidRDefault="00300D2D" w:rsidP="00300D2D">
      <w:pPr>
        <w:pStyle w:val="Kop2"/>
      </w:pPr>
      <w:bookmarkStart w:id="135" w:name="_Toc378088632"/>
      <w:r>
        <w:lastRenderedPageBreak/>
        <w:t>Positie</w:t>
      </w:r>
      <w:bookmarkEnd w:id="135"/>
    </w:p>
    <w:p w14:paraId="3445235B" w14:textId="64EB0C63" w:rsidR="00300D2D" w:rsidRDefault="00CC3C94" w:rsidP="00372AD1">
      <w:r>
        <w:t>De positie is een algemene klasse voor het onthouden van</w:t>
      </w:r>
      <w:r w:rsidR="005828D6">
        <w:t xml:space="preserve"> een X en een Y positie. De positie heeft twee constructors. Bij een constructor kan een gewenste X en Y worden meeegegeven terwijl bij de andere constructor de X en Y random worden bepaald. De klassen wordt onder andere gebruikt door beesten, planten en obstakels</w:t>
      </w:r>
    </w:p>
    <w:p w14:paraId="13395409" w14:textId="713614E9" w:rsidR="00300D2D" w:rsidRDefault="00300D2D" w:rsidP="00372AD1"/>
    <w:p w14:paraId="3828B921" w14:textId="6CDCBE75" w:rsidR="00CC3C94" w:rsidRDefault="005828D6" w:rsidP="005828D6">
      <w:pPr>
        <w:pStyle w:val="Kop3"/>
      </w:pPr>
      <w:r>
        <w:rPr>
          <w:noProof/>
        </w:rPr>
        <w:drawing>
          <wp:anchor distT="0" distB="0" distL="114300" distR="114300" simplePos="0" relativeHeight="251667456" behindDoc="0" locked="0" layoutInCell="1" allowOverlap="1" wp14:anchorId="0F041FDF" wp14:editId="7866343F">
            <wp:simplePos x="0" y="0"/>
            <wp:positionH relativeFrom="column">
              <wp:posOffset>1353185</wp:posOffset>
            </wp:positionH>
            <wp:positionV relativeFrom="paragraph">
              <wp:posOffset>424815</wp:posOffset>
            </wp:positionV>
            <wp:extent cx="1528445" cy="138049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8445" cy="1380490"/>
                    </a:xfrm>
                    <a:prstGeom prst="rect">
                      <a:avLst/>
                    </a:prstGeom>
                    <a:noFill/>
                    <a:ln>
                      <a:noFill/>
                    </a:ln>
                  </pic:spPr>
                </pic:pic>
              </a:graphicData>
            </a:graphic>
            <wp14:sizeRelH relativeFrom="page">
              <wp14:pctWidth>0</wp14:pctWidth>
            </wp14:sizeRelH>
            <wp14:sizeRelV relativeFrom="page">
              <wp14:pctHeight>0</wp14:pctHeight>
            </wp14:sizeRelV>
          </wp:anchor>
        </w:drawing>
      </w:r>
      <w:r>
        <w:t>Diagram</w:t>
      </w:r>
    </w:p>
    <w:p w14:paraId="0D53009B" w14:textId="5D1014F0" w:rsidR="00CC3C94" w:rsidRDefault="00CC3C94" w:rsidP="00372AD1"/>
    <w:p w14:paraId="19599F95" w14:textId="753AD3D0" w:rsidR="00300D2D" w:rsidRDefault="00300D2D" w:rsidP="00372AD1"/>
    <w:p w14:paraId="0B8AD9A1" w14:textId="77777777" w:rsidR="005828D6" w:rsidRDefault="005828D6" w:rsidP="00372AD1"/>
    <w:p w14:paraId="68CBBA92" w14:textId="77777777" w:rsidR="005828D6" w:rsidRDefault="005828D6" w:rsidP="00372AD1"/>
    <w:p w14:paraId="6AC15F02" w14:textId="77777777" w:rsidR="005828D6" w:rsidRDefault="005828D6" w:rsidP="00372AD1"/>
    <w:p w14:paraId="1766C61E" w14:textId="77777777" w:rsidR="005828D6" w:rsidRDefault="005828D6" w:rsidP="00372AD1"/>
    <w:p w14:paraId="5CCB2013" w14:textId="77777777" w:rsidR="005828D6" w:rsidRDefault="005828D6" w:rsidP="00372AD1"/>
    <w:p w14:paraId="779A5510" w14:textId="77777777" w:rsidR="005828D6" w:rsidRDefault="005828D6" w:rsidP="00372AD1"/>
    <w:p w14:paraId="76BE30AF" w14:textId="77777777" w:rsidR="005828D6" w:rsidRDefault="005828D6" w:rsidP="00372AD1"/>
    <w:p w14:paraId="795E9CBC" w14:textId="77777777" w:rsidR="005828D6" w:rsidRDefault="005828D6" w:rsidP="00372AD1"/>
    <w:p w14:paraId="3DAFDF8B" w14:textId="0BC35198" w:rsidR="005828D6" w:rsidRDefault="005828D6" w:rsidP="005828D6">
      <w:pPr>
        <w:pStyle w:val="Kop3"/>
      </w:pPr>
      <w:r>
        <w:t>Functie</w:t>
      </w:r>
    </w:p>
    <w:p w14:paraId="03EF3B51" w14:textId="28470CDB" w:rsidR="005828D6" w:rsidRDefault="005828D6" w:rsidP="00372AD1">
      <w:r>
        <w:t>Het onthouden van een X en Y positie.</w:t>
      </w:r>
    </w:p>
    <w:p w14:paraId="2E438EDA" w14:textId="77777777" w:rsidR="005828D6" w:rsidRDefault="005828D6" w:rsidP="00372AD1"/>
    <w:p w14:paraId="70CC1543" w14:textId="4394926F" w:rsidR="005828D6" w:rsidRDefault="005828D6" w:rsidP="005828D6">
      <w:pPr>
        <w:pStyle w:val="Kop3"/>
      </w:pPr>
      <w:r>
        <w:t>Constructors(s)</w:t>
      </w:r>
    </w:p>
    <w:p w14:paraId="46EE0F22" w14:textId="69C1E8BC" w:rsidR="005828D6" w:rsidRDefault="005828D6" w:rsidP="005828D6">
      <w:r>
        <w:t>De eerste constructor zorgt voor een initiële random X en Y positie. Deze posities worden intern opgeslagen.</w:t>
      </w:r>
    </w:p>
    <w:p w14:paraId="35C77779" w14:textId="77777777" w:rsidR="005828D6" w:rsidRDefault="005828D6" w:rsidP="005828D6"/>
    <w:p w14:paraId="14442C3B" w14:textId="77777777" w:rsidR="005828D6" w:rsidRDefault="005828D6" w:rsidP="005828D6">
      <w:pPr>
        <w:pStyle w:val="Code"/>
      </w:pPr>
      <w:r>
        <w:t xml:space="preserve">public </w:t>
      </w:r>
      <w:r w:rsidRPr="005828D6">
        <w:rPr>
          <w:b/>
        </w:rPr>
        <w:t>Positie</w:t>
      </w:r>
      <w:r>
        <w:t xml:space="preserve">() </w:t>
      </w:r>
    </w:p>
    <w:p w14:paraId="16619227" w14:textId="09417810" w:rsidR="005828D6" w:rsidRDefault="005828D6" w:rsidP="005828D6">
      <w:pPr>
        <w:pStyle w:val="Code"/>
      </w:pPr>
      <w:r>
        <w:t>{</w:t>
      </w:r>
    </w:p>
    <w:p w14:paraId="383096EB" w14:textId="3B669CDC" w:rsidR="005828D6" w:rsidRDefault="005828D6" w:rsidP="005828D6">
      <w:pPr>
        <w:pStyle w:val="Code"/>
        <w:ind w:firstLine="708"/>
      </w:pPr>
      <w:r>
        <w:t>X = ramdom.nextInt(100);</w:t>
      </w:r>
    </w:p>
    <w:p w14:paraId="3B1A8A6A" w14:textId="6C9D5703" w:rsidR="005828D6" w:rsidRDefault="005828D6" w:rsidP="005828D6">
      <w:pPr>
        <w:pStyle w:val="Code"/>
      </w:pPr>
      <w:r>
        <w:t xml:space="preserve">    </w:t>
      </w:r>
      <w:r>
        <w:tab/>
        <w:t xml:space="preserve">Y = ramdom.nextInt(200); </w:t>
      </w:r>
    </w:p>
    <w:p w14:paraId="6058A3E6" w14:textId="6B20085F" w:rsidR="005828D6" w:rsidRDefault="005828D6" w:rsidP="005828D6">
      <w:pPr>
        <w:pStyle w:val="Code"/>
      </w:pPr>
      <w:r>
        <w:t>}</w:t>
      </w:r>
    </w:p>
    <w:p w14:paraId="035CA287" w14:textId="77777777" w:rsidR="005828D6" w:rsidRDefault="005828D6" w:rsidP="00372AD1"/>
    <w:p w14:paraId="13D3C8BF" w14:textId="7596CAB3" w:rsidR="005828D6" w:rsidRDefault="005828D6" w:rsidP="00372AD1">
      <w:r>
        <w:t>Bij de tweede constructor kan een gewenste initiële X en Y positie worden opgegeven. Deze posities worden intern opgeslagen.</w:t>
      </w:r>
    </w:p>
    <w:p w14:paraId="4F0A648B" w14:textId="77777777" w:rsidR="005828D6" w:rsidRDefault="005828D6" w:rsidP="00372AD1"/>
    <w:p w14:paraId="656FD93B" w14:textId="77777777" w:rsidR="005828D6" w:rsidRDefault="005828D6" w:rsidP="005828D6">
      <w:pPr>
        <w:pStyle w:val="Code"/>
      </w:pPr>
      <w:r>
        <w:t xml:space="preserve">public </w:t>
      </w:r>
      <w:r w:rsidRPr="005828D6">
        <w:rPr>
          <w:b/>
        </w:rPr>
        <w:t>Positie</w:t>
      </w:r>
      <w:r>
        <w:t xml:space="preserve">(int x, int y) </w:t>
      </w:r>
    </w:p>
    <w:p w14:paraId="0EED9F87" w14:textId="087E6E63" w:rsidR="005828D6" w:rsidRDefault="005828D6" w:rsidP="005828D6">
      <w:pPr>
        <w:pStyle w:val="Code"/>
      </w:pPr>
      <w:r>
        <w:t>{</w:t>
      </w:r>
    </w:p>
    <w:p w14:paraId="4D0DB185" w14:textId="0EC48D9A" w:rsidR="005828D6" w:rsidRDefault="005828D6" w:rsidP="005828D6">
      <w:pPr>
        <w:pStyle w:val="Code"/>
        <w:ind w:firstLine="708"/>
      </w:pPr>
      <w:r>
        <w:t>X = x;</w:t>
      </w:r>
    </w:p>
    <w:p w14:paraId="21600CFE" w14:textId="2E7DD9BC" w:rsidR="005828D6" w:rsidRDefault="005828D6" w:rsidP="005828D6">
      <w:pPr>
        <w:pStyle w:val="Code"/>
        <w:ind w:firstLine="708"/>
      </w:pPr>
      <w:r>
        <w:t xml:space="preserve">Y = y; </w:t>
      </w:r>
    </w:p>
    <w:p w14:paraId="34EB3561" w14:textId="1561AF87" w:rsidR="005828D6" w:rsidRDefault="005828D6" w:rsidP="005828D6">
      <w:pPr>
        <w:pStyle w:val="Code"/>
      </w:pPr>
      <w:r>
        <w:t>}</w:t>
      </w:r>
    </w:p>
    <w:p w14:paraId="3E6BA9EC" w14:textId="77777777" w:rsidR="005828D6" w:rsidRDefault="005828D6" w:rsidP="00372AD1"/>
    <w:p w14:paraId="5F977FDE" w14:textId="52115FD5" w:rsidR="005828D6" w:rsidRDefault="005828D6">
      <w:pPr>
        <w:autoSpaceDE/>
        <w:autoSpaceDN/>
        <w:adjustRightInd/>
      </w:pPr>
      <w:r>
        <w:br w:type="page"/>
      </w:r>
    </w:p>
    <w:p w14:paraId="1F1FAC18" w14:textId="35C28B09" w:rsidR="005828D6" w:rsidRDefault="005828D6" w:rsidP="005828D6">
      <w:pPr>
        <w:pStyle w:val="Kop3"/>
      </w:pPr>
      <w:r>
        <w:lastRenderedPageBreak/>
        <w:t>Methoden</w:t>
      </w:r>
    </w:p>
    <w:p w14:paraId="4F407D40" w14:textId="639D16D0" w:rsidR="005828D6" w:rsidRDefault="005828D6" w:rsidP="005828D6">
      <w:r>
        <w:t>Getters en setter voor het opvragen en instellen van interne data.</w:t>
      </w:r>
    </w:p>
    <w:p w14:paraId="4EF3855B" w14:textId="77777777" w:rsidR="005828D6" w:rsidRDefault="005828D6" w:rsidP="005828D6"/>
    <w:p w14:paraId="6F4FDAA2" w14:textId="77777777" w:rsidR="005828D6" w:rsidRDefault="005828D6" w:rsidP="005828D6"/>
    <w:p w14:paraId="440780AE" w14:textId="77777777" w:rsidR="005828D6" w:rsidRPr="007A4D9E" w:rsidRDefault="005828D6" w:rsidP="005828D6">
      <w:pPr>
        <w:pStyle w:val="Code"/>
        <w:rPr>
          <w:lang w:val="en-US"/>
        </w:rPr>
      </w:pPr>
      <w:r w:rsidRPr="007A4D9E">
        <w:rPr>
          <w:lang w:val="en-US"/>
        </w:rPr>
        <w:t xml:space="preserve">public int </w:t>
      </w:r>
      <w:r w:rsidRPr="007A4D9E">
        <w:rPr>
          <w:b/>
          <w:lang w:val="en-US"/>
        </w:rPr>
        <w:t>getX</w:t>
      </w:r>
      <w:r w:rsidRPr="007A4D9E">
        <w:rPr>
          <w:lang w:val="en-US"/>
        </w:rPr>
        <w:t xml:space="preserve">() </w:t>
      </w:r>
    </w:p>
    <w:p w14:paraId="6EE07A4F" w14:textId="732F4C1B" w:rsidR="005828D6" w:rsidRPr="007A4D9E" w:rsidRDefault="005828D6" w:rsidP="005828D6">
      <w:pPr>
        <w:pStyle w:val="Code"/>
        <w:rPr>
          <w:lang w:val="en-US"/>
        </w:rPr>
      </w:pPr>
      <w:r w:rsidRPr="007A4D9E">
        <w:rPr>
          <w:lang w:val="en-US"/>
        </w:rPr>
        <w:t>{</w:t>
      </w:r>
    </w:p>
    <w:p w14:paraId="34C12681" w14:textId="4DBCE27E" w:rsidR="005828D6" w:rsidRPr="007A4D9E" w:rsidRDefault="005828D6" w:rsidP="008A4A81">
      <w:pPr>
        <w:pStyle w:val="Code"/>
        <w:ind w:firstLine="708"/>
        <w:rPr>
          <w:lang w:val="en-US"/>
        </w:rPr>
      </w:pPr>
      <w:r w:rsidRPr="007A4D9E">
        <w:rPr>
          <w:lang w:val="en-US"/>
        </w:rPr>
        <w:t>return X;</w:t>
      </w:r>
    </w:p>
    <w:p w14:paraId="65836C3D" w14:textId="6249C99F" w:rsidR="005828D6" w:rsidRPr="007A4D9E" w:rsidRDefault="005828D6" w:rsidP="005828D6">
      <w:pPr>
        <w:pStyle w:val="Code"/>
        <w:rPr>
          <w:lang w:val="en-US"/>
        </w:rPr>
      </w:pPr>
      <w:r w:rsidRPr="007A4D9E">
        <w:rPr>
          <w:lang w:val="en-US"/>
        </w:rPr>
        <w:t>}</w:t>
      </w:r>
    </w:p>
    <w:p w14:paraId="1D19CAF8" w14:textId="77777777" w:rsidR="005828D6" w:rsidRPr="007A4D9E" w:rsidRDefault="005828D6" w:rsidP="00372AD1">
      <w:pPr>
        <w:rPr>
          <w:lang w:val="en-US"/>
        </w:rPr>
      </w:pPr>
    </w:p>
    <w:p w14:paraId="7D358B83" w14:textId="77777777" w:rsidR="005828D6" w:rsidRPr="007A4D9E" w:rsidRDefault="005828D6" w:rsidP="005828D6">
      <w:pPr>
        <w:pStyle w:val="Code"/>
        <w:rPr>
          <w:lang w:val="en-US"/>
        </w:rPr>
      </w:pPr>
      <w:r w:rsidRPr="007A4D9E">
        <w:rPr>
          <w:lang w:val="en-US"/>
        </w:rPr>
        <w:t xml:space="preserve">public void </w:t>
      </w:r>
      <w:r w:rsidRPr="007A4D9E">
        <w:rPr>
          <w:b/>
          <w:lang w:val="en-US"/>
        </w:rPr>
        <w:t>setX</w:t>
      </w:r>
      <w:r w:rsidRPr="007A4D9E">
        <w:rPr>
          <w:lang w:val="en-US"/>
        </w:rPr>
        <w:t xml:space="preserve">(int posX) </w:t>
      </w:r>
    </w:p>
    <w:p w14:paraId="0A362D76" w14:textId="292743D6" w:rsidR="005828D6" w:rsidRPr="007A4D9E" w:rsidRDefault="005828D6" w:rsidP="005828D6">
      <w:pPr>
        <w:pStyle w:val="Code"/>
        <w:rPr>
          <w:lang w:val="en-US"/>
        </w:rPr>
      </w:pPr>
      <w:r w:rsidRPr="007A4D9E">
        <w:rPr>
          <w:lang w:val="en-US"/>
        </w:rPr>
        <w:t>{</w:t>
      </w:r>
    </w:p>
    <w:p w14:paraId="5B7ABEA3" w14:textId="18A646F3" w:rsidR="005828D6" w:rsidRPr="007A4D9E" w:rsidRDefault="005828D6" w:rsidP="008A4A81">
      <w:pPr>
        <w:pStyle w:val="Code"/>
        <w:ind w:firstLine="708"/>
        <w:rPr>
          <w:lang w:val="en-US"/>
        </w:rPr>
      </w:pPr>
      <w:r w:rsidRPr="007A4D9E">
        <w:rPr>
          <w:lang w:val="en-US"/>
        </w:rPr>
        <w:t>this.X = posX;</w:t>
      </w:r>
    </w:p>
    <w:p w14:paraId="018C530E" w14:textId="3DFC890E" w:rsidR="005828D6" w:rsidRPr="007A4D9E" w:rsidRDefault="005828D6" w:rsidP="005828D6">
      <w:pPr>
        <w:pStyle w:val="Code"/>
        <w:rPr>
          <w:lang w:val="en-US"/>
        </w:rPr>
      </w:pPr>
      <w:r w:rsidRPr="007A4D9E">
        <w:rPr>
          <w:lang w:val="en-US"/>
        </w:rPr>
        <w:t>}</w:t>
      </w:r>
    </w:p>
    <w:p w14:paraId="3843D028" w14:textId="77777777" w:rsidR="005828D6" w:rsidRPr="007A4D9E" w:rsidRDefault="005828D6" w:rsidP="005828D6">
      <w:pPr>
        <w:rPr>
          <w:lang w:val="en-US"/>
        </w:rPr>
      </w:pPr>
    </w:p>
    <w:p w14:paraId="11F24C5E" w14:textId="77777777" w:rsidR="005828D6" w:rsidRPr="007A4D9E" w:rsidRDefault="005828D6" w:rsidP="005828D6">
      <w:pPr>
        <w:pStyle w:val="Code"/>
        <w:rPr>
          <w:lang w:val="en-US"/>
        </w:rPr>
      </w:pPr>
      <w:r w:rsidRPr="007A4D9E">
        <w:rPr>
          <w:lang w:val="en-US"/>
        </w:rPr>
        <w:t xml:space="preserve">public int </w:t>
      </w:r>
      <w:r w:rsidRPr="007A4D9E">
        <w:rPr>
          <w:b/>
          <w:lang w:val="en-US"/>
        </w:rPr>
        <w:t>getY</w:t>
      </w:r>
      <w:r w:rsidRPr="007A4D9E">
        <w:rPr>
          <w:lang w:val="en-US"/>
        </w:rPr>
        <w:t xml:space="preserve">() </w:t>
      </w:r>
    </w:p>
    <w:p w14:paraId="17685CB6" w14:textId="59BEC4FB" w:rsidR="005828D6" w:rsidRPr="007A4D9E" w:rsidRDefault="005828D6" w:rsidP="005828D6">
      <w:pPr>
        <w:pStyle w:val="Code"/>
        <w:rPr>
          <w:lang w:val="en-US"/>
        </w:rPr>
      </w:pPr>
      <w:r w:rsidRPr="007A4D9E">
        <w:rPr>
          <w:lang w:val="en-US"/>
        </w:rPr>
        <w:t>{</w:t>
      </w:r>
    </w:p>
    <w:p w14:paraId="19B96C30" w14:textId="5B5C46E5" w:rsidR="005828D6" w:rsidRPr="007A4D9E" w:rsidRDefault="005828D6" w:rsidP="008A4A81">
      <w:pPr>
        <w:pStyle w:val="Code"/>
        <w:ind w:firstLine="708"/>
        <w:rPr>
          <w:lang w:val="en-US"/>
        </w:rPr>
      </w:pPr>
      <w:r w:rsidRPr="007A4D9E">
        <w:rPr>
          <w:lang w:val="en-US"/>
        </w:rPr>
        <w:t>return Y;</w:t>
      </w:r>
    </w:p>
    <w:p w14:paraId="5508E3AA" w14:textId="7E18B7E6" w:rsidR="005828D6" w:rsidRPr="007A4D9E" w:rsidRDefault="005828D6" w:rsidP="005828D6">
      <w:pPr>
        <w:pStyle w:val="Code"/>
        <w:rPr>
          <w:lang w:val="en-US"/>
        </w:rPr>
      </w:pPr>
      <w:r w:rsidRPr="007A4D9E">
        <w:rPr>
          <w:lang w:val="en-US"/>
        </w:rPr>
        <w:t>}</w:t>
      </w:r>
    </w:p>
    <w:p w14:paraId="1C956D3E" w14:textId="77777777" w:rsidR="005828D6" w:rsidRPr="007A4D9E" w:rsidRDefault="005828D6" w:rsidP="005828D6">
      <w:pPr>
        <w:rPr>
          <w:lang w:val="en-US"/>
        </w:rPr>
      </w:pPr>
    </w:p>
    <w:p w14:paraId="082239E4" w14:textId="77777777" w:rsidR="005828D6" w:rsidRPr="007A4D9E" w:rsidRDefault="005828D6" w:rsidP="005828D6">
      <w:pPr>
        <w:pStyle w:val="Code"/>
        <w:rPr>
          <w:lang w:val="en-US"/>
        </w:rPr>
      </w:pPr>
      <w:r w:rsidRPr="007A4D9E">
        <w:rPr>
          <w:lang w:val="en-US"/>
        </w:rPr>
        <w:t xml:space="preserve">public void </w:t>
      </w:r>
      <w:r w:rsidRPr="007A4D9E">
        <w:rPr>
          <w:b/>
          <w:lang w:val="en-US"/>
        </w:rPr>
        <w:t>setY</w:t>
      </w:r>
      <w:r w:rsidRPr="007A4D9E">
        <w:rPr>
          <w:lang w:val="en-US"/>
        </w:rPr>
        <w:t xml:space="preserve">(int posY) </w:t>
      </w:r>
    </w:p>
    <w:p w14:paraId="241383B9" w14:textId="6462E609" w:rsidR="005828D6" w:rsidRDefault="005828D6" w:rsidP="005828D6">
      <w:pPr>
        <w:pStyle w:val="Code"/>
      </w:pPr>
      <w:r>
        <w:t>{</w:t>
      </w:r>
    </w:p>
    <w:p w14:paraId="1BB103E9" w14:textId="0343521D" w:rsidR="005828D6" w:rsidRDefault="005828D6" w:rsidP="008A4A81">
      <w:pPr>
        <w:pStyle w:val="Code"/>
        <w:ind w:firstLine="708"/>
      </w:pPr>
      <w:r>
        <w:t>this.Y = posY;</w:t>
      </w:r>
    </w:p>
    <w:p w14:paraId="2CAE897D" w14:textId="48B1DC01" w:rsidR="005828D6" w:rsidRDefault="005828D6" w:rsidP="005828D6">
      <w:pPr>
        <w:pStyle w:val="Code"/>
      </w:pPr>
      <w:r>
        <w:t>}</w:t>
      </w:r>
    </w:p>
    <w:p w14:paraId="7F5AF415" w14:textId="77777777" w:rsidR="005828D6" w:rsidRDefault="005828D6" w:rsidP="00372AD1"/>
    <w:p w14:paraId="5F52CC14" w14:textId="77777777" w:rsidR="005828D6" w:rsidRDefault="005828D6" w:rsidP="00372AD1"/>
    <w:p w14:paraId="066C09CA" w14:textId="77777777" w:rsidR="005828D6" w:rsidRDefault="005828D6" w:rsidP="00372AD1"/>
    <w:p w14:paraId="79C03AC9" w14:textId="77777777" w:rsidR="005828D6" w:rsidRDefault="005828D6" w:rsidP="00372AD1"/>
    <w:p w14:paraId="5E9C17E5" w14:textId="77777777" w:rsidR="005828D6" w:rsidRDefault="005828D6" w:rsidP="00372AD1"/>
    <w:p w14:paraId="254D952B" w14:textId="77777777" w:rsidR="005828D6" w:rsidRDefault="005828D6" w:rsidP="00372AD1"/>
    <w:p w14:paraId="2C605875" w14:textId="77777777" w:rsidR="005828D6" w:rsidRDefault="005828D6" w:rsidP="00372AD1"/>
    <w:p w14:paraId="2E38BA95" w14:textId="571A639A" w:rsidR="00372AD1" w:rsidRDefault="008B4186" w:rsidP="00372AD1">
      <w:r w:rsidRPr="00D043C8">
        <w:br w:type="page"/>
      </w:r>
    </w:p>
    <w:p w14:paraId="1EF9BBFF" w14:textId="77777777" w:rsidR="00372AD1" w:rsidRPr="00D043C8" w:rsidRDefault="00372AD1" w:rsidP="00372AD1"/>
    <w:p w14:paraId="49118020" w14:textId="6DADE34D" w:rsidR="0062288F" w:rsidRDefault="0062288F" w:rsidP="0062288F">
      <w:pPr>
        <w:pStyle w:val="Kop1"/>
      </w:pPr>
      <w:bookmarkStart w:id="136" w:name="_Toc378088633"/>
      <w:r>
        <w:t>Het lezen van de XML file met instellingen</w:t>
      </w:r>
      <w:bookmarkEnd w:id="136"/>
    </w:p>
    <w:p w14:paraId="10BDD0E6" w14:textId="77777777" w:rsidR="0062288F" w:rsidRDefault="0062288F" w:rsidP="0062288F"/>
    <w:p w14:paraId="3F6D1DE6" w14:textId="78B43756" w:rsidR="0062288F" w:rsidRDefault="0062288F" w:rsidP="0062288F">
      <w:r>
        <w:t>Om de instellingen die gebruikt worden, op te kunnen slaan en te kunnen wijzigen, wordt er tijdens het aan maken van een nieuwe simulatie instellingen geladen vanuit een XML bestand (</w:t>
      </w:r>
      <w:r w:rsidRPr="00774718">
        <w:t>LifeSettings.xm</w:t>
      </w:r>
      <w:r>
        <w:t>l</w:t>
      </w:r>
      <w:r w:rsidRPr="00774718">
        <w:t>)</w:t>
      </w:r>
      <w:r>
        <w:t>.</w:t>
      </w:r>
      <w:r w:rsidR="001C3F16">
        <w:t xml:space="preserve"> Op deze manier worden de laatste instellingen bewaard.</w:t>
      </w:r>
    </w:p>
    <w:p w14:paraId="5CF46EA0" w14:textId="77777777" w:rsidR="003C7071" w:rsidRDefault="003C7071" w:rsidP="0062288F"/>
    <w:p w14:paraId="5820C4F7" w14:textId="77777777" w:rsidR="0062288F" w:rsidRDefault="0062288F" w:rsidP="0062288F">
      <w:r>
        <w:t>Dit wordt gedaan door de methode “</w:t>
      </w:r>
      <w:r w:rsidRPr="00774718">
        <w:t xml:space="preserve">readXMLfile </w:t>
      </w:r>
      <w:r>
        <w:t>()”.</w:t>
      </w:r>
    </w:p>
    <w:p w14:paraId="7C310B59" w14:textId="77777777" w:rsidR="0062288F" w:rsidRDefault="0062288F" w:rsidP="0062288F"/>
    <w:p w14:paraId="008D4A73" w14:textId="77777777" w:rsidR="0062288F" w:rsidRDefault="0062288F" w:rsidP="0062288F">
      <w:r>
        <w:t>Het in lezen van de XML file wordt gedaan met behulp van een DOM XML parser.</w:t>
      </w:r>
    </w:p>
    <w:p w14:paraId="476DCDA8" w14:textId="77777777" w:rsidR="0062288F" w:rsidRDefault="0062288F" w:rsidP="0062288F">
      <w:r>
        <w:t>De gegevens per type worden in een array geladen.</w:t>
      </w:r>
    </w:p>
    <w:p w14:paraId="5A77827E" w14:textId="77777777" w:rsidR="0062288F" w:rsidRDefault="0062288F" w:rsidP="0062288F"/>
    <w:p w14:paraId="35D6069F" w14:textId="77777777" w:rsidR="0062288F" w:rsidRPr="006E7B59" w:rsidRDefault="0062288F" w:rsidP="0062288F">
      <w:r w:rsidRPr="006E7B59">
        <w:t xml:space="preserve">typeBeest[s]    </w:t>
      </w:r>
      <w:r>
        <w:tab/>
      </w:r>
      <w:r w:rsidRPr="006E7B59">
        <w:t>= (String)typeBeestNodeList.item(0).getNodeValue().trim();</w:t>
      </w:r>
    </w:p>
    <w:p w14:paraId="6EC8DC59" w14:textId="77777777" w:rsidR="0062288F" w:rsidRPr="006E7B59" w:rsidRDefault="0062288F" w:rsidP="0062288F">
      <w:r w:rsidRPr="006E7B59">
        <w:t xml:space="preserve">aantalPoten[s]  </w:t>
      </w:r>
      <w:r>
        <w:tab/>
      </w:r>
      <w:r w:rsidRPr="006E7B59">
        <w:t>=  Integer.valueOf(aantalPotenNodeList.item(0).getNodeValue());</w:t>
      </w:r>
    </w:p>
    <w:p w14:paraId="2ABA3353" w14:textId="77777777" w:rsidR="0062288F" w:rsidRPr="006E7B59" w:rsidRDefault="0062288F" w:rsidP="0062288F">
      <w:r>
        <w:t xml:space="preserve">maxGewicht[s]  </w:t>
      </w:r>
      <w:r w:rsidRPr="006E7B59">
        <w:t>=  Integer.valueOf(maxGewichtNodeList.item(0).getNodeValue());</w:t>
      </w:r>
    </w:p>
    <w:p w14:paraId="444FCDB2" w14:textId="77777777" w:rsidR="0062288F" w:rsidRDefault="0062288F" w:rsidP="0062288F">
      <w:r w:rsidRPr="006E7B59">
        <w:t>maxEnergie[s]   =</w:t>
      </w:r>
      <w:r>
        <w:t xml:space="preserve"> </w:t>
      </w:r>
      <w:r w:rsidRPr="006E7B59">
        <w:t xml:space="preserve"> Integer.valueOf(maxEnergieNodeList.item(0).getNodeValue());    </w:t>
      </w:r>
    </w:p>
    <w:p w14:paraId="4492F7A3" w14:textId="77777777" w:rsidR="0062288F" w:rsidRDefault="0062288F" w:rsidP="0062288F"/>
    <w:p w14:paraId="5532F71D" w14:textId="77777777" w:rsidR="0062288F" w:rsidRDefault="0062288F" w:rsidP="0062288F">
      <w:r>
        <w:t>Vervolgens worden de gegevens aan de setters van het beest type gekoppeld</w:t>
      </w:r>
    </w:p>
    <w:p w14:paraId="4F2D1AB1" w14:textId="77777777" w:rsidR="0062288F" w:rsidRDefault="0062288F" w:rsidP="0062288F"/>
    <w:p w14:paraId="1F3EF7A4" w14:textId="77777777" w:rsidR="0062288F" w:rsidRDefault="0062288F" w:rsidP="0062288F">
      <w:r w:rsidRPr="006E7B59">
        <w:t>instellingenCarnivoor.s</w:t>
      </w:r>
      <w:r>
        <w:t>etAantalPoten( aantalPoten[0]);</w:t>
      </w:r>
    </w:p>
    <w:p w14:paraId="4DAF1BD4" w14:textId="77777777" w:rsidR="0062288F" w:rsidRPr="006E7B59" w:rsidRDefault="0062288F" w:rsidP="0062288F">
      <w:r w:rsidRPr="006E7B59">
        <w:t>instellingenCarnivoor.setMaxGewicht( maxGewicht[0]);</w:t>
      </w:r>
    </w:p>
    <w:p w14:paraId="51CB7845" w14:textId="77777777" w:rsidR="0062288F" w:rsidRPr="00670AB3" w:rsidRDefault="0062288F" w:rsidP="0062288F">
      <w:r w:rsidRPr="006E7B59">
        <w:t>instellingenCarnivoor.setMaxEnergie( maxEnergie[0]);</w:t>
      </w:r>
    </w:p>
    <w:p w14:paraId="05D1CA42" w14:textId="77777777" w:rsidR="0062288F" w:rsidRDefault="0062288F" w:rsidP="0062288F"/>
    <w:p w14:paraId="5C48FBA0" w14:textId="3AEB8C49" w:rsidR="0062288F" w:rsidRDefault="0062288F" w:rsidP="0062288F">
      <w:r>
        <w:t>Bovenstaande wordt voor elk type beest herhaald.</w:t>
      </w:r>
    </w:p>
    <w:p w14:paraId="71B937B0" w14:textId="526F2432" w:rsidR="00940354" w:rsidRDefault="00940354" w:rsidP="0062288F"/>
    <w:p w14:paraId="699A434F" w14:textId="77777777" w:rsidR="00940354" w:rsidRDefault="00940354" w:rsidP="0062288F"/>
    <w:p w14:paraId="4B54589A" w14:textId="77777777" w:rsidR="0062288F" w:rsidRDefault="0062288F" w:rsidP="0062288F"/>
    <w:p w14:paraId="7DD7DD51" w14:textId="5D52674F" w:rsidR="0062288F" w:rsidRDefault="0062288F">
      <w:pPr>
        <w:autoSpaceDE/>
        <w:autoSpaceDN/>
        <w:adjustRightInd/>
      </w:pPr>
      <w:r>
        <w:br w:type="page"/>
      </w:r>
    </w:p>
    <w:p w14:paraId="1156560D" w14:textId="77777777" w:rsidR="0062288F" w:rsidRDefault="0062288F" w:rsidP="0062288F">
      <w:pPr>
        <w:pStyle w:val="Kop1"/>
      </w:pPr>
      <w:bookmarkStart w:id="137" w:name="_Toc378088634"/>
      <w:r>
        <w:lastRenderedPageBreak/>
        <w:t>Beschrijving van de klasse database bewerkingen.</w:t>
      </w:r>
      <w:bookmarkEnd w:id="137"/>
    </w:p>
    <w:p w14:paraId="2953EF89" w14:textId="77777777" w:rsidR="0062288F" w:rsidRDefault="0062288F" w:rsidP="0062288F"/>
    <w:p w14:paraId="382FE459" w14:textId="77777777" w:rsidR="0062288F" w:rsidRDefault="0062288F" w:rsidP="0062288F">
      <w:r w:rsidRPr="00D533D5">
        <w:t>Methode:</w:t>
      </w:r>
    </w:p>
    <w:p w14:paraId="687442A1" w14:textId="77777777" w:rsidR="0062288F" w:rsidRDefault="0062288F" w:rsidP="0062288F"/>
    <w:p w14:paraId="205809F1" w14:textId="77777777" w:rsidR="0062288F" w:rsidRDefault="0062288F" w:rsidP="0062288F">
      <w:r w:rsidRPr="00D533D5">
        <w:t>De method</w:t>
      </w:r>
      <w:r>
        <w:t>e</w:t>
      </w:r>
      <w:r w:rsidRPr="00D533D5">
        <w:t xml:space="preserve"> LaadSqlDatabase</w:t>
      </w:r>
      <w:r>
        <w:t>()</w:t>
      </w:r>
      <w:r w:rsidRPr="00D533D5">
        <w:t>, het is de bedoeling dat deze method</w:t>
      </w:r>
      <w:r>
        <w:t>e</w:t>
      </w:r>
      <w:r w:rsidRPr="00D533D5">
        <w:t xml:space="preserve"> de database met simulatie gegevens van de SQL database server in leest als </w:t>
      </w:r>
      <w:r>
        <w:t>er</w:t>
      </w:r>
      <w:r w:rsidRPr="00D533D5">
        <w:t xml:space="preserve"> en </w:t>
      </w:r>
      <w:r>
        <w:t>connectie met de server is</w:t>
      </w:r>
      <w:r w:rsidRPr="00D533D5">
        <w:t xml:space="preserve"> </w:t>
      </w:r>
    </w:p>
    <w:p w14:paraId="14192ED8" w14:textId="77777777" w:rsidR="0062288F" w:rsidRPr="00D533D5" w:rsidRDefault="0062288F" w:rsidP="0062288F"/>
    <w:p w14:paraId="6C8233B2" w14:textId="77777777" w:rsidR="0062288F" w:rsidRPr="007A4D9E" w:rsidRDefault="0062288F" w:rsidP="0062288F">
      <w:pPr>
        <w:pStyle w:val="Code"/>
        <w:rPr>
          <w:lang w:val="en-US"/>
        </w:rPr>
      </w:pPr>
      <w:r w:rsidRPr="007A4D9E">
        <w:rPr>
          <w:lang w:val="en-US"/>
        </w:rPr>
        <w:t>public void laadSqlDatabase()</w:t>
      </w:r>
    </w:p>
    <w:p w14:paraId="5A062900" w14:textId="77777777" w:rsidR="0062288F" w:rsidRPr="007A4D9E" w:rsidRDefault="0062288F" w:rsidP="0062288F">
      <w:pPr>
        <w:pStyle w:val="Code"/>
        <w:rPr>
          <w:lang w:val="en-US"/>
        </w:rPr>
      </w:pPr>
      <w:r w:rsidRPr="007A4D9E">
        <w:rPr>
          <w:lang w:val="en-US"/>
        </w:rPr>
        <w:t xml:space="preserve">    {</w:t>
      </w:r>
    </w:p>
    <w:p w14:paraId="395FD039" w14:textId="77777777" w:rsidR="0062288F" w:rsidRPr="007A4D9E" w:rsidRDefault="0062288F" w:rsidP="0062288F">
      <w:pPr>
        <w:pStyle w:val="Code"/>
        <w:rPr>
          <w:lang w:val="en-US"/>
        </w:rPr>
      </w:pPr>
      <w:r w:rsidRPr="007A4D9E">
        <w:rPr>
          <w:lang w:val="en-US"/>
        </w:rPr>
        <w:t xml:space="preserve">        Connection con = openSQLConnection();</w:t>
      </w:r>
    </w:p>
    <w:p w14:paraId="2BC3F1C6" w14:textId="77777777" w:rsidR="0062288F" w:rsidRPr="00D533D5" w:rsidRDefault="0062288F" w:rsidP="0062288F">
      <w:pPr>
        <w:pStyle w:val="Code"/>
      </w:pPr>
      <w:r w:rsidRPr="007A4D9E">
        <w:rPr>
          <w:lang w:val="en-US"/>
        </w:rPr>
        <w:t xml:space="preserve">        </w:t>
      </w:r>
      <w:r w:rsidRPr="00D533D5">
        <w:t>if (con != null)</w:t>
      </w:r>
    </w:p>
    <w:p w14:paraId="171F1552" w14:textId="77777777" w:rsidR="0062288F" w:rsidRDefault="0062288F" w:rsidP="0062288F">
      <w:pPr>
        <w:pStyle w:val="Code"/>
      </w:pPr>
      <w:r w:rsidRPr="00D533D5">
        <w:t xml:space="preserve">        {</w:t>
      </w:r>
    </w:p>
    <w:p w14:paraId="1E819CD8" w14:textId="77777777" w:rsidR="0062288F" w:rsidRPr="00D533D5" w:rsidRDefault="0062288F" w:rsidP="0062288F">
      <w:pPr>
        <w:pStyle w:val="Code"/>
      </w:pPr>
      <w:r>
        <w:tab/>
      </w:r>
      <w:r w:rsidRPr="00D533D5">
        <w:t>// Code om de gegevens in te lezen</w:t>
      </w:r>
    </w:p>
    <w:p w14:paraId="6D6ACAD4" w14:textId="77777777" w:rsidR="0062288F" w:rsidRPr="00D533D5" w:rsidRDefault="0062288F" w:rsidP="0062288F">
      <w:pPr>
        <w:pStyle w:val="Code"/>
      </w:pPr>
      <w:r w:rsidRPr="00D533D5">
        <w:t xml:space="preserve">        }</w:t>
      </w:r>
    </w:p>
    <w:p w14:paraId="34F42858" w14:textId="77777777" w:rsidR="0062288F" w:rsidRDefault="0062288F" w:rsidP="0062288F">
      <w:pPr>
        <w:pStyle w:val="Code"/>
      </w:pPr>
      <w:r w:rsidRPr="00D533D5">
        <w:t xml:space="preserve">    }</w:t>
      </w:r>
    </w:p>
    <w:p w14:paraId="15BC7F3A" w14:textId="77777777" w:rsidR="0062288F" w:rsidRDefault="0062288F" w:rsidP="0062288F">
      <w:pPr>
        <w:pStyle w:val="Geenafstand"/>
        <w:shd w:val="clear" w:color="auto" w:fill="FFFFFF" w:themeFill="background1"/>
      </w:pPr>
    </w:p>
    <w:p w14:paraId="7B69A3F1" w14:textId="77777777" w:rsidR="0062288F" w:rsidRDefault="0062288F" w:rsidP="0062288F">
      <w:r>
        <w:t>Wanneer men een simulatie wil opslaan, dan wordt er eerst gekeken of er al een database bestaat met dezelfde naam. Indien de naam al bestaat krijgt de gebruiker de keuze om de bestande database te verwijderen. Indien de naam niet bestaat maakt deze methode een database aan met de bijbehorende tabellen.</w:t>
      </w:r>
    </w:p>
    <w:p w14:paraId="20412465" w14:textId="77777777" w:rsidR="0062288F" w:rsidRDefault="0062288F" w:rsidP="0062288F"/>
    <w:p w14:paraId="1EC34685" w14:textId="77777777" w:rsidR="0062288F" w:rsidRDefault="0062288F" w:rsidP="0062288F">
      <w:pPr>
        <w:pStyle w:val="Code"/>
      </w:pPr>
      <w:r w:rsidRPr="00D533D5">
        <w:t>public void maakSqlDatabase(String naam)</w:t>
      </w:r>
    </w:p>
    <w:p w14:paraId="44751A6F" w14:textId="77777777" w:rsidR="0062288F" w:rsidRDefault="0062288F" w:rsidP="0062288F">
      <w:pPr>
        <w:pStyle w:val="Code"/>
      </w:pPr>
      <w:r>
        <w:t>{</w:t>
      </w:r>
    </w:p>
    <w:p w14:paraId="5B83DE0D" w14:textId="77777777" w:rsidR="0062288F" w:rsidRDefault="0062288F" w:rsidP="0062288F">
      <w:pPr>
        <w:pStyle w:val="Code"/>
      </w:pPr>
      <w:r>
        <w:t>…</w:t>
      </w:r>
    </w:p>
    <w:p w14:paraId="6CEA8EBB" w14:textId="77777777" w:rsidR="0062288F" w:rsidRDefault="0062288F" w:rsidP="0062288F">
      <w:pPr>
        <w:pStyle w:val="Code"/>
      </w:pPr>
      <w:r>
        <w:t>…</w:t>
      </w:r>
    </w:p>
    <w:p w14:paraId="7D729F5B" w14:textId="77777777" w:rsidR="0062288F" w:rsidRDefault="0062288F" w:rsidP="0062288F">
      <w:pPr>
        <w:pStyle w:val="Code"/>
      </w:pPr>
      <w:r>
        <w:t>}</w:t>
      </w:r>
    </w:p>
    <w:p w14:paraId="315856FA" w14:textId="77777777" w:rsidR="0062288F" w:rsidRDefault="0062288F" w:rsidP="0062288F">
      <w:pPr>
        <w:pStyle w:val="Geenafstand"/>
        <w:shd w:val="clear" w:color="auto" w:fill="FFFFFF" w:themeFill="background1"/>
      </w:pPr>
    </w:p>
    <w:p w14:paraId="250D8479" w14:textId="77777777" w:rsidR="0062288F" w:rsidRDefault="0062288F" w:rsidP="0062288F">
      <w:r w:rsidRPr="00C822B5">
        <w:t xml:space="preserve">Deze methode is gemaakt om een database van </w:t>
      </w:r>
      <w:r>
        <w:t>de server te verwijderen</w:t>
      </w:r>
      <w:r w:rsidRPr="00C822B5">
        <w:t xml:space="preserve"> indien deze bestaat.</w:t>
      </w:r>
    </w:p>
    <w:p w14:paraId="4B024972" w14:textId="77777777" w:rsidR="0062288F" w:rsidRDefault="0062288F" w:rsidP="0062288F"/>
    <w:p w14:paraId="129FCCA8" w14:textId="77777777" w:rsidR="0062288F" w:rsidRPr="007A4D9E" w:rsidRDefault="0062288F" w:rsidP="0062288F">
      <w:pPr>
        <w:pStyle w:val="Code"/>
        <w:rPr>
          <w:lang w:val="en-US"/>
        </w:rPr>
      </w:pPr>
      <w:r w:rsidRPr="007A4D9E">
        <w:rPr>
          <w:lang w:val="en-US"/>
        </w:rPr>
        <w:t>public void DropDatabase(String naamDatabase)</w:t>
      </w:r>
    </w:p>
    <w:p w14:paraId="177B1370" w14:textId="77777777" w:rsidR="0062288F" w:rsidRDefault="0062288F" w:rsidP="0062288F">
      <w:pPr>
        <w:pStyle w:val="Code"/>
      </w:pPr>
      <w:r>
        <w:t>{</w:t>
      </w:r>
    </w:p>
    <w:p w14:paraId="67A57153" w14:textId="77777777" w:rsidR="0062288F" w:rsidRDefault="0062288F" w:rsidP="0062288F">
      <w:pPr>
        <w:pStyle w:val="Code"/>
      </w:pPr>
      <w:r>
        <w:t>…..</w:t>
      </w:r>
    </w:p>
    <w:p w14:paraId="50F95B7D" w14:textId="77777777" w:rsidR="0062288F" w:rsidRDefault="0062288F" w:rsidP="0062288F">
      <w:pPr>
        <w:pStyle w:val="Code"/>
      </w:pPr>
      <w:r>
        <w:t>….</w:t>
      </w:r>
    </w:p>
    <w:p w14:paraId="09379830" w14:textId="77777777" w:rsidR="0062288F" w:rsidRPr="00C822B5" w:rsidRDefault="0062288F" w:rsidP="0062288F">
      <w:pPr>
        <w:pStyle w:val="Code"/>
      </w:pPr>
      <w:r>
        <w:t>}</w:t>
      </w:r>
    </w:p>
    <w:p w14:paraId="34D631BF" w14:textId="77777777" w:rsidR="0062288F" w:rsidRDefault="0062288F" w:rsidP="0062288F">
      <w:pPr>
        <w:pStyle w:val="Geenafstand"/>
        <w:shd w:val="clear" w:color="auto" w:fill="FFFFFF" w:themeFill="background1"/>
      </w:pPr>
    </w:p>
    <w:p w14:paraId="183F2ABB" w14:textId="77777777" w:rsidR="0062288F" w:rsidRPr="00C822B5" w:rsidRDefault="0062288F" w:rsidP="0062288F">
      <w:r w:rsidRPr="00C822B5">
        <w:t>Deze method wordt gebruikt om te kijken of een bepaalde database al aanwezig is op de sql server.</w:t>
      </w:r>
    </w:p>
    <w:p w14:paraId="4A570034" w14:textId="77777777" w:rsidR="0062288F" w:rsidRDefault="0062288F" w:rsidP="0062288F">
      <w:r>
        <w:t>Indien de database met opgegeven naam al aanwezig is op de server dan retourneert de methode true anders retourneert de methode false</w:t>
      </w:r>
    </w:p>
    <w:p w14:paraId="1DF70296" w14:textId="77777777" w:rsidR="0062288F" w:rsidRPr="00C822B5" w:rsidRDefault="0062288F" w:rsidP="0062288F"/>
    <w:p w14:paraId="06AFB48B" w14:textId="77777777" w:rsidR="0062288F" w:rsidRPr="007A4D9E" w:rsidRDefault="0062288F" w:rsidP="0062288F">
      <w:pPr>
        <w:pStyle w:val="Code"/>
        <w:rPr>
          <w:lang w:val="en-US"/>
        </w:rPr>
      </w:pPr>
      <w:r w:rsidRPr="007A4D9E">
        <w:rPr>
          <w:lang w:val="en-US"/>
        </w:rPr>
        <w:t>public boolean checkDBExists(String dbName)</w:t>
      </w:r>
    </w:p>
    <w:p w14:paraId="1DADF052" w14:textId="77777777" w:rsidR="0062288F" w:rsidRDefault="0062288F" w:rsidP="0062288F">
      <w:pPr>
        <w:pStyle w:val="Code"/>
      </w:pPr>
      <w:r w:rsidRPr="00C822B5">
        <w:t>{</w:t>
      </w:r>
    </w:p>
    <w:p w14:paraId="34E939A1" w14:textId="77777777" w:rsidR="0062288F" w:rsidRDefault="0062288F" w:rsidP="0062288F">
      <w:pPr>
        <w:pStyle w:val="Code"/>
      </w:pPr>
      <w:r>
        <w:t>……</w:t>
      </w:r>
    </w:p>
    <w:p w14:paraId="7254A609" w14:textId="77777777" w:rsidR="0062288F" w:rsidRDefault="0062288F" w:rsidP="0062288F">
      <w:pPr>
        <w:pStyle w:val="Code"/>
      </w:pPr>
      <w:r>
        <w:t>….</w:t>
      </w:r>
    </w:p>
    <w:p w14:paraId="34728B3A" w14:textId="77777777" w:rsidR="0062288F" w:rsidRDefault="0062288F" w:rsidP="0062288F">
      <w:pPr>
        <w:pStyle w:val="Code"/>
      </w:pPr>
      <w:r>
        <w:t>}</w:t>
      </w:r>
    </w:p>
    <w:p w14:paraId="3D521758" w14:textId="77777777" w:rsidR="0062288F" w:rsidRDefault="0062288F" w:rsidP="0062288F"/>
    <w:p w14:paraId="769BB89F" w14:textId="461CA6E7" w:rsidR="005A430E" w:rsidRDefault="005A430E" w:rsidP="005A430E">
      <w:pPr>
        <w:pStyle w:val="Kop1"/>
      </w:pPr>
      <w:bookmarkStart w:id="138" w:name="_Toc378088635"/>
      <w:r>
        <w:lastRenderedPageBreak/>
        <w:t>Requirements traceability</w:t>
      </w:r>
      <w:r w:rsidR="00EF0316">
        <w:t xml:space="preserve"> matrix</w:t>
      </w:r>
      <w:bookmarkEnd w:id="138"/>
    </w:p>
    <w:p w14:paraId="60228E10" w14:textId="77777777" w:rsidR="005A430E" w:rsidRDefault="005A430E" w:rsidP="0062288F"/>
    <w:tbl>
      <w:tblPr>
        <w:tblStyle w:val="Tabelraster"/>
        <w:tblW w:w="0" w:type="auto"/>
        <w:tblLook w:val="04A0" w:firstRow="1" w:lastRow="0" w:firstColumn="1" w:lastColumn="0" w:noHBand="0" w:noVBand="1"/>
      </w:tblPr>
      <w:tblGrid>
        <w:gridCol w:w="1838"/>
        <w:gridCol w:w="7178"/>
      </w:tblGrid>
      <w:tr w:rsidR="00EF0316" w:rsidRPr="00CC3C94" w14:paraId="1A0A39C9" w14:textId="77777777" w:rsidTr="00CC3C94">
        <w:tc>
          <w:tcPr>
            <w:tcW w:w="1838" w:type="dxa"/>
            <w:shd w:val="clear" w:color="auto" w:fill="D9D9D9" w:themeFill="background1" w:themeFillShade="D9"/>
          </w:tcPr>
          <w:p w14:paraId="57FEF6C4" w14:textId="376086DD" w:rsidR="00EF0316" w:rsidRPr="00CC3C94" w:rsidRDefault="00EF0316" w:rsidP="0062288F">
            <w:pPr>
              <w:rPr>
                <w:b/>
              </w:rPr>
            </w:pPr>
            <w:r w:rsidRPr="00CC3C94">
              <w:rPr>
                <w:b/>
              </w:rPr>
              <w:t>Requirement</w:t>
            </w:r>
          </w:p>
        </w:tc>
        <w:tc>
          <w:tcPr>
            <w:tcW w:w="7178" w:type="dxa"/>
            <w:shd w:val="clear" w:color="auto" w:fill="D9D9D9" w:themeFill="background1" w:themeFillShade="D9"/>
          </w:tcPr>
          <w:p w14:paraId="6B4D92EB" w14:textId="0F3A5E11" w:rsidR="00EF0316" w:rsidRPr="00CC3C94" w:rsidRDefault="00EF0316" w:rsidP="0062288F">
            <w:pPr>
              <w:rPr>
                <w:b/>
              </w:rPr>
            </w:pPr>
            <w:r w:rsidRPr="00CC3C94">
              <w:rPr>
                <w:b/>
              </w:rPr>
              <w:t>Implementatie in klasse</w:t>
            </w:r>
          </w:p>
        </w:tc>
      </w:tr>
      <w:tr w:rsidR="00EF0316" w14:paraId="630A3046" w14:textId="77777777" w:rsidTr="00EF0316">
        <w:tc>
          <w:tcPr>
            <w:tcW w:w="1838" w:type="dxa"/>
          </w:tcPr>
          <w:p w14:paraId="1557839A" w14:textId="4D377D2E" w:rsidR="00EF0316" w:rsidRDefault="00EF0316" w:rsidP="0062288F">
            <w:r>
              <w:t>N001</w:t>
            </w:r>
          </w:p>
        </w:tc>
        <w:tc>
          <w:tcPr>
            <w:tcW w:w="7178" w:type="dxa"/>
          </w:tcPr>
          <w:p w14:paraId="59606B88" w14:textId="0362BC24" w:rsidR="00300D2D" w:rsidRDefault="00300D2D" w:rsidP="0062288F">
            <w:r>
              <w:t>Wereldview</w:t>
            </w:r>
          </w:p>
        </w:tc>
      </w:tr>
      <w:tr w:rsidR="00EF0316" w14:paraId="09721273" w14:textId="77777777" w:rsidTr="00EF0316">
        <w:tc>
          <w:tcPr>
            <w:tcW w:w="1838" w:type="dxa"/>
          </w:tcPr>
          <w:p w14:paraId="18EACE8A" w14:textId="6713F31E" w:rsidR="00EF0316" w:rsidRDefault="00EF0316" w:rsidP="0062288F">
            <w:r>
              <w:t>N002</w:t>
            </w:r>
          </w:p>
        </w:tc>
        <w:tc>
          <w:tcPr>
            <w:tcW w:w="7178" w:type="dxa"/>
          </w:tcPr>
          <w:p w14:paraId="03024733" w14:textId="7DD85650" w:rsidR="00EF0316" w:rsidRDefault="00300D2D" w:rsidP="0062288F">
            <w:r>
              <w:t>DatabaseBewerkingen</w:t>
            </w:r>
          </w:p>
        </w:tc>
      </w:tr>
      <w:tr w:rsidR="00EF0316" w14:paraId="4124922B" w14:textId="77777777" w:rsidTr="00EF0316">
        <w:tc>
          <w:tcPr>
            <w:tcW w:w="1838" w:type="dxa"/>
          </w:tcPr>
          <w:p w14:paraId="783A6B9E" w14:textId="395689AA" w:rsidR="00EF0316" w:rsidRDefault="00EF0316" w:rsidP="0062288F">
            <w:r>
              <w:t>F001</w:t>
            </w:r>
          </w:p>
        </w:tc>
        <w:tc>
          <w:tcPr>
            <w:tcW w:w="7178" w:type="dxa"/>
          </w:tcPr>
          <w:p w14:paraId="743F72D0" w14:textId="2A4E6BAC" w:rsidR="00300D2D" w:rsidRDefault="00300D2D" w:rsidP="00300D2D">
            <w:r>
              <w:t>Wereldmodel, Wereldview</w:t>
            </w:r>
          </w:p>
        </w:tc>
      </w:tr>
      <w:tr w:rsidR="00EF0316" w14:paraId="2168A897" w14:textId="77777777" w:rsidTr="00EF0316">
        <w:tc>
          <w:tcPr>
            <w:tcW w:w="1838" w:type="dxa"/>
          </w:tcPr>
          <w:p w14:paraId="33085829" w14:textId="2BD69064" w:rsidR="00EF0316" w:rsidRDefault="00EF0316" w:rsidP="0062288F">
            <w:r>
              <w:t>F002</w:t>
            </w:r>
          </w:p>
        </w:tc>
        <w:tc>
          <w:tcPr>
            <w:tcW w:w="7178" w:type="dxa"/>
          </w:tcPr>
          <w:p w14:paraId="622ADCE2" w14:textId="25F43A5C" w:rsidR="00EF0316" w:rsidRDefault="00300D2D" w:rsidP="0062288F">
            <w:r>
              <w:t>Wereldview</w:t>
            </w:r>
          </w:p>
        </w:tc>
      </w:tr>
      <w:tr w:rsidR="00EF0316" w14:paraId="756B23E0" w14:textId="77777777" w:rsidTr="00EF0316">
        <w:tc>
          <w:tcPr>
            <w:tcW w:w="1838" w:type="dxa"/>
          </w:tcPr>
          <w:p w14:paraId="47185E34" w14:textId="543BC53B" w:rsidR="00EF0316" w:rsidRDefault="00EF0316" w:rsidP="0062288F">
            <w:r>
              <w:t>F003</w:t>
            </w:r>
          </w:p>
        </w:tc>
        <w:tc>
          <w:tcPr>
            <w:tcW w:w="7178" w:type="dxa"/>
          </w:tcPr>
          <w:p w14:paraId="0CE2D752" w14:textId="1D856ACC" w:rsidR="00EF0316" w:rsidRDefault="00300D2D" w:rsidP="0062288F">
            <w:r>
              <w:t>Wereldmodel</w:t>
            </w:r>
          </w:p>
        </w:tc>
      </w:tr>
      <w:tr w:rsidR="00EF0316" w14:paraId="7B7D4439" w14:textId="77777777" w:rsidTr="00EF0316">
        <w:tc>
          <w:tcPr>
            <w:tcW w:w="1838" w:type="dxa"/>
          </w:tcPr>
          <w:p w14:paraId="2A4C4655" w14:textId="140A560F" w:rsidR="00EF0316" w:rsidRDefault="00EF0316" w:rsidP="0062288F">
            <w:r>
              <w:t>F004</w:t>
            </w:r>
          </w:p>
        </w:tc>
        <w:tc>
          <w:tcPr>
            <w:tcW w:w="7178" w:type="dxa"/>
          </w:tcPr>
          <w:p w14:paraId="4B32EB64" w14:textId="225EC843" w:rsidR="00EF0316" w:rsidRDefault="00300D2D" w:rsidP="0062288F">
            <w:r>
              <w:t>Positie</w:t>
            </w:r>
          </w:p>
        </w:tc>
      </w:tr>
      <w:tr w:rsidR="00EF0316" w14:paraId="7E87B610" w14:textId="77777777" w:rsidTr="00CC3C94">
        <w:trPr>
          <w:trHeight w:val="129"/>
        </w:trPr>
        <w:tc>
          <w:tcPr>
            <w:tcW w:w="1838" w:type="dxa"/>
          </w:tcPr>
          <w:p w14:paraId="0FAF4A4D" w14:textId="6B9426F5" w:rsidR="00EF0316" w:rsidRDefault="00EF0316" w:rsidP="0062288F">
            <w:r>
              <w:t>F005</w:t>
            </w:r>
          </w:p>
        </w:tc>
        <w:tc>
          <w:tcPr>
            <w:tcW w:w="7178" w:type="dxa"/>
          </w:tcPr>
          <w:p w14:paraId="52C22EBC" w14:textId="4BF05A4E" w:rsidR="00EF0316" w:rsidRDefault="00CC3C94" w:rsidP="0062288F">
            <w:r>
              <w:t>Leefgebied</w:t>
            </w:r>
          </w:p>
        </w:tc>
      </w:tr>
      <w:tr w:rsidR="00EF0316" w14:paraId="461ADA6D" w14:textId="77777777" w:rsidTr="00EF0316">
        <w:tc>
          <w:tcPr>
            <w:tcW w:w="1838" w:type="dxa"/>
          </w:tcPr>
          <w:p w14:paraId="000ADA65" w14:textId="2DA776F9" w:rsidR="00EF0316" w:rsidRDefault="00EF0316" w:rsidP="0062288F">
            <w:r>
              <w:t>F006</w:t>
            </w:r>
          </w:p>
        </w:tc>
        <w:tc>
          <w:tcPr>
            <w:tcW w:w="7178" w:type="dxa"/>
          </w:tcPr>
          <w:p w14:paraId="3B68FF67" w14:textId="5EC53BF3" w:rsidR="00EF0316" w:rsidRDefault="00CC3C94" w:rsidP="0062288F">
            <w:r>
              <w:t>Wereldmodel</w:t>
            </w:r>
          </w:p>
        </w:tc>
      </w:tr>
      <w:tr w:rsidR="00EF0316" w14:paraId="0A5FEE8D" w14:textId="77777777" w:rsidTr="00EF0316">
        <w:tc>
          <w:tcPr>
            <w:tcW w:w="1838" w:type="dxa"/>
          </w:tcPr>
          <w:p w14:paraId="327129B1" w14:textId="0C8BEC93" w:rsidR="00EF0316" w:rsidRDefault="00EF0316" w:rsidP="0062288F">
            <w:r>
              <w:t>F007</w:t>
            </w:r>
          </w:p>
        </w:tc>
        <w:tc>
          <w:tcPr>
            <w:tcW w:w="7178" w:type="dxa"/>
          </w:tcPr>
          <w:p w14:paraId="3A592EA9" w14:textId="4F99BC68" w:rsidR="00EF0316" w:rsidRDefault="00CC3C94" w:rsidP="0062288F">
            <w:r>
              <w:t>Wereldmodel</w:t>
            </w:r>
          </w:p>
        </w:tc>
      </w:tr>
      <w:tr w:rsidR="00EF0316" w14:paraId="0457E15F" w14:textId="77777777" w:rsidTr="00EF0316">
        <w:tc>
          <w:tcPr>
            <w:tcW w:w="1838" w:type="dxa"/>
          </w:tcPr>
          <w:p w14:paraId="7298C6D0" w14:textId="6EFF8D21" w:rsidR="00EF0316" w:rsidRDefault="00EF0316" w:rsidP="0062288F">
            <w:r>
              <w:t>F008</w:t>
            </w:r>
          </w:p>
        </w:tc>
        <w:tc>
          <w:tcPr>
            <w:tcW w:w="7178" w:type="dxa"/>
          </w:tcPr>
          <w:p w14:paraId="6A1009E1" w14:textId="1ACE0455" w:rsidR="00EF0316" w:rsidRDefault="00CC3C94" w:rsidP="0062288F">
            <w:r>
              <w:t>Wereldcontroller, Wereldmodel, Leefgebied, Beest</w:t>
            </w:r>
          </w:p>
        </w:tc>
      </w:tr>
      <w:tr w:rsidR="00EF0316" w14:paraId="6B7C400C" w14:textId="77777777" w:rsidTr="00EF0316">
        <w:tc>
          <w:tcPr>
            <w:tcW w:w="1838" w:type="dxa"/>
          </w:tcPr>
          <w:p w14:paraId="633C8C86" w14:textId="5CD62100" w:rsidR="00EF0316" w:rsidRDefault="00EF0316" w:rsidP="0062288F">
            <w:r>
              <w:t>F009</w:t>
            </w:r>
          </w:p>
        </w:tc>
        <w:tc>
          <w:tcPr>
            <w:tcW w:w="7178" w:type="dxa"/>
          </w:tcPr>
          <w:p w14:paraId="24E7CBA5" w14:textId="5C1D382D" w:rsidR="00EF0316" w:rsidRDefault="00CC3C94" w:rsidP="0062288F">
            <w:r>
              <w:t>Wereldcontroller, Knoppenpaneel</w:t>
            </w:r>
          </w:p>
        </w:tc>
      </w:tr>
      <w:tr w:rsidR="00EF0316" w14:paraId="66F89083" w14:textId="77777777" w:rsidTr="00EF0316">
        <w:tc>
          <w:tcPr>
            <w:tcW w:w="1838" w:type="dxa"/>
          </w:tcPr>
          <w:p w14:paraId="626D6C55" w14:textId="0B3929E0" w:rsidR="00EF0316" w:rsidRDefault="00EF0316" w:rsidP="0062288F">
            <w:r>
              <w:t>F010</w:t>
            </w:r>
          </w:p>
        </w:tc>
        <w:tc>
          <w:tcPr>
            <w:tcW w:w="7178" w:type="dxa"/>
          </w:tcPr>
          <w:p w14:paraId="1AE1E41B" w14:textId="6800F97A" w:rsidR="00EF0316" w:rsidRDefault="00CC3C94" w:rsidP="0062288F">
            <w:r>
              <w:t>Gedrag</w:t>
            </w:r>
          </w:p>
        </w:tc>
      </w:tr>
      <w:tr w:rsidR="00EF0316" w14:paraId="22DF252F" w14:textId="77777777" w:rsidTr="00EF0316">
        <w:tc>
          <w:tcPr>
            <w:tcW w:w="1838" w:type="dxa"/>
          </w:tcPr>
          <w:p w14:paraId="71FEA761" w14:textId="0FF0A7D3" w:rsidR="00EF0316" w:rsidRDefault="00EF0316" w:rsidP="0062288F">
            <w:r>
              <w:t>F011</w:t>
            </w:r>
          </w:p>
        </w:tc>
        <w:tc>
          <w:tcPr>
            <w:tcW w:w="7178" w:type="dxa"/>
          </w:tcPr>
          <w:p w14:paraId="516821A2" w14:textId="6A5E45AE" w:rsidR="00EF0316" w:rsidRDefault="00CC3C94" w:rsidP="0062288F">
            <w:r>
              <w:t>DatabaseBewerkingen</w:t>
            </w:r>
          </w:p>
        </w:tc>
      </w:tr>
      <w:tr w:rsidR="00EF0316" w14:paraId="5D665770" w14:textId="77777777" w:rsidTr="00EF0316">
        <w:tc>
          <w:tcPr>
            <w:tcW w:w="1838" w:type="dxa"/>
          </w:tcPr>
          <w:p w14:paraId="318B49AB" w14:textId="1E630A51" w:rsidR="00EF0316" w:rsidRDefault="00EF0316" w:rsidP="0062288F">
            <w:r>
              <w:t>F012</w:t>
            </w:r>
          </w:p>
        </w:tc>
        <w:tc>
          <w:tcPr>
            <w:tcW w:w="7178" w:type="dxa"/>
          </w:tcPr>
          <w:p w14:paraId="4795EB07" w14:textId="3DA407A4" w:rsidR="00EF0316" w:rsidRDefault="00CC3C94" w:rsidP="0062288F">
            <w:r>
              <w:t>DatabaseBewerkingen</w:t>
            </w:r>
          </w:p>
        </w:tc>
      </w:tr>
      <w:tr w:rsidR="00EF0316" w14:paraId="7CD942A1" w14:textId="77777777" w:rsidTr="00EF0316">
        <w:tc>
          <w:tcPr>
            <w:tcW w:w="1838" w:type="dxa"/>
          </w:tcPr>
          <w:p w14:paraId="307CF771" w14:textId="588F95E6" w:rsidR="00EF0316" w:rsidRDefault="00EF0316" w:rsidP="0062288F">
            <w:r>
              <w:t>F013</w:t>
            </w:r>
          </w:p>
        </w:tc>
        <w:tc>
          <w:tcPr>
            <w:tcW w:w="7178" w:type="dxa"/>
          </w:tcPr>
          <w:p w14:paraId="452D7B20" w14:textId="58C5F9D7" w:rsidR="00EF0316" w:rsidRDefault="00CC3C94" w:rsidP="0062288F">
            <w:r>
              <w:t>SimulatiegegevensDialog</w:t>
            </w:r>
          </w:p>
        </w:tc>
      </w:tr>
      <w:tr w:rsidR="00EF0316" w14:paraId="0F850B0A" w14:textId="77777777" w:rsidTr="00EF0316">
        <w:tc>
          <w:tcPr>
            <w:tcW w:w="1838" w:type="dxa"/>
          </w:tcPr>
          <w:p w14:paraId="58D52300" w14:textId="1776758B" w:rsidR="00EF0316" w:rsidRDefault="00EF0316" w:rsidP="0062288F">
            <w:r>
              <w:t>F014</w:t>
            </w:r>
          </w:p>
        </w:tc>
        <w:tc>
          <w:tcPr>
            <w:tcW w:w="7178" w:type="dxa"/>
          </w:tcPr>
          <w:p w14:paraId="03AC9963" w14:textId="77777777" w:rsidR="00EF0316" w:rsidRDefault="00EF0316" w:rsidP="0062288F"/>
        </w:tc>
      </w:tr>
      <w:tr w:rsidR="00EF0316" w14:paraId="256F2FC3" w14:textId="77777777" w:rsidTr="00EF0316">
        <w:tc>
          <w:tcPr>
            <w:tcW w:w="1838" w:type="dxa"/>
          </w:tcPr>
          <w:p w14:paraId="0FDC7725" w14:textId="368818EF" w:rsidR="00EF0316" w:rsidRDefault="00EF0316" w:rsidP="0062288F">
            <w:r>
              <w:t>F015</w:t>
            </w:r>
          </w:p>
        </w:tc>
        <w:tc>
          <w:tcPr>
            <w:tcW w:w="7178" w:type="dxa"/>
          </w:tcPr>
          <w:p w14:paraId="17D36FA8" w14:textId="77777777" w:rsidR="00EF0316" w:rsidRDefault="00EF0316" w:rsidP="0062288F"/>
        </w:tc>
      </w:tr>
      <w:tr w:rsidR="00EF0316" w14:paraId="0EFF5527" w14:textId="77777777" w:rsidTr="00EF0316">
        <w:tc>
          <w:tcPr>
            <w:tcW w:w="1838" w:type="dxa"/>
          </w:tcPr>
          <w:p w14:paraId="621A9F28" w14:textId="1E314E96" w:rsidR="00EF0316" w:rsidRDefault="00EF0316" w:rsidP="0062288F">
            <w:r>
              <w:t>F016</w:t>
            </w:r>
          </w:p>
        </w:tc>
        <w:tc>
          <w:tcPr>
            <w:tcW w:w="7178" w:type="dxa"/>
          </w:tcPr>
          <w:p w14:paraId="3258AD5B" w14:textId="77777777" w:rsidR="00EF0316" w:rsidRDefault="00EF0316" w:rsidP="0062288F"/>
        </w:tc>
      </w:tr>
      <w:tr w:rsidR="00EF0316" w14:paraId="267E6B3A" w14:textId="77777777" w:rsidTr="00EF0316">
        <w:tc>
          <w:tcPr>
            <w:tcW w:w="1838" w:type="dxa"/>
          </w:tcPr>
          <w:p w14:paraId="484D7224" w14:textId="64A08816" w:rsidR="00EF0316" w:rsidRDefault="00EF0316" w:rsidP="0062288F">
            <w:r>
              <w:t>F017</w:t>
            </w:r>
          </w:p>
        </w:tc>
        <w:tc>
          <w:tcPr>
            <w:tcW w:w="7178" w:type="dxa"/>
          </w:tcPr>
          <w:p w14:paraId="5E20AC4A" w14:textId="77777777" w:rsidR="00EF0316" w:rsidRDefault="00EF0316" w:rsidP="0062288F"/>
        </w:tc>
      </w:tr>
      <w:tr w:rsidR="00EF0316" w14:paraId="7497E220" w14:textId="77777777" w:rsidTr="00EF0316">
        <w:tc>
          <w:tcPr>
            <w:tcW w:w="1838" w:type="dxa"/>
          </w:tcPr>
          <w:p w14:paraId="5492B4CD" w14:textId="7D91ABA6" w:rsidR="00EF0316" w:rsidRDefault="00EF0316" w:rsidP="0062288F">
            <w:r>
              <w:t>F018</w:t>
            </w:r>
          </w:p>
        </w:tc>
        <w:tc>
          <w:tcPr>
            <w:tcW w:w="7178" w:type="dxa"/>
          </w:tcPr>
          <w:p w14:paraId="1B2EFC75" w14:textId="77777777" w:rsidR="00EF0316" w:rsidRDefault="00EF0316" w:rsidP="0062288F"/>
        </w:tc>
      </w:tr>
      <w:tr w:rsidR="00EF0316" w14:paraId="3750D9A6" w14:textId="77777777" w:rsidTr="00EF0316">
        <w:tc>
          <w:tcPr>
            <w:tcW w:w="1838" w:type="dxa"/>
          </w:tcPr>
          <w:p w14:paraId="1877C966" w14:textId="58730294" w:rsidR="00EF0316" w:rsidRDefault="00EF0316" w:rsidP="0062288F">
            <w:r>
              <w:t>F019</w:t>
            </w:r>
          </w:p>
        </w:tc>
        <w:tc>
          <w:tcPr>
            <w:tcW w:w="7178" w:type="dxa"/>
          </w:tcPr>
          <w:p w14:paraId="4675FBFC" w14:textId="77777777" w:rsidR="00EF0316" w:rsidRDefault="00EF0316" w:rsidP="0062288F"/>
        </w:tc>
      </w:tr>
      <w:tr w:rsidR="00EF0316" w14:paraId="0A1CFDB4" w14:textId="77777777" w:rsidTr="00EF0316">
        <w:tc>
          <w:tcPr>
            <w:tcW w:w="1838" w:type="dxa"/>
          </w:tcPr>
          <w:p w14:paraId="36667188" w14:textId="153D9186" w:rsidR="00EF0316" w:rsidRDefault="00EF0316" w:rsidP="0062288F">
            <w:r>
              <w:t>F020</w:t>
            </w:r>
          </w:p>
        </w:tc>
        <w:tc>
          <w:tcPr>
            <w:tcW w:w="7178" w:type="dxa"/>
          </w:tcPr>
          <w:p w14:paraId="131E3D29" w14:textId="77777777" w:rsidR="00EF0316" w:rsidRDefault="00EF0316" w:rsidP="0062288F"/>
        </w:tc>
      </w:tr>
      <w:tr w:rsidR="00EF0316" w14:paraId="41BD8AF6" w14:textId="77777777" w:rsidTr="00EF0316">
        <w:tc>
          <w:tcPr>
            <w:tcW w:w="1838" w:type="dxa"/>
          </w:tcPr>
          <w:p w14:paraId="58983756" w14:textId="76047ED1" w:rsidR="00EF0316" w:rsidRDefault="00EF0316" w:rsidP="0062288F">
            <w:r>
              <w:t>F021</w:t>
            </w:r>
          </w:p>
        </w:tc>
        <w:tc>
          <w:tcPr>
            <w:tcW w:w="7178" w:type="dxa"/>
          </w:tcPr>
          <w:p w14:paraId="628FCD22" w14:textId="77777777" w:rsidR="00EF0316" w:rsidRDefault="00EF0316" w:rsidP="0062288F"/>
        </w:tc>
      </w:tr>
      <w:tr w:rsidR="00EF0316" w14:paraId="0865C453" w14:textId="77777777" w:rsidTr="00EF0316">
        <w:tc>
          <w:tcPr>
            <w:tcW w:w="1838" w:type="dxa"/>
          </w:tcPr>
          <w:p w14:paraId="540D61DC" w14:textId="25822086" w:rsidR="00EF0316" w:rsidRDefault="00EF0316" w:rsidP="0062288F">
            <w:r>
              <w:t>F022</w:t>
            </w:r>
          </w:p>
        </w:tc>
        <w:tc>
          <w:tcPr>
            <w:tcW w:w="7178" w:type="dxa"/>
          </w:tcPr>
          <w:p w14:paraId="20701F19" w14:textId="77777777" w:rsidR="00EF0316" w:rsidRDefault="00EF0316" w:rsidP="0062288F"/>
        </w:tc>
      </w:tr>
      <w:tr w:rsidR="00EF0316" w14:paraId="12453107" w14:textId="77777777" w:rsidTr="00EF0316">
        <w:tc>
          <w:tcPr>
            <w:tcW w:w="1838" w:type="dxa"/>
          </w:tcPr>
          <w:p w14:paraId="37CFCB9E" w14:textId="0C266D41" w:rsidR="00EF0316" w:rsidRDefault="00EF0316" w:rsidP="0062288F">
            <w:r>
              <w:t>F023</w:t>
            </w:r>
          </w:p>
        </w:tc>
        <w:tc>
          <w:tcPr>
            <w:tcW w:w="7178" w:type="dxa"/>
          </w:tcPr>
          <w:p w14:paraId="39C33E98" w14:textId="77777777" w:rsidR="00EF0316" w:rsidRDefault="00EF0316" w:rsidP="0062288F"/>
        </w:tc>
      </w:tr>
      <w:tr w:rsidR="00EF0316" w14:paraId="74736F41" w14:textId="77777777" w:rsidTr="00EF0316">
        <w:tc>
          <w:tcPr>
            <w:tcW w:w="1838" w:type="dxa"/>
          </w:tcPr>
          <w:p w14:paraId="25F7701A" w14:textId="393A0F69" w:rsidR="00EF0316" w:rsidRDefault="00EF0316" w:rsidP="0062288F">
            <w:r>
              <w:t>F024</w:t>
            </w:r>
          </w:p>
        </w:tc>
        <w:tc>
          <w:tcPr>
            <w:tcW w:w="7178" w:type="dxa"/>
          </w:tcPr>
          <w:p w14:paraId="20944DA5" w14:textId="77777777" w:rsidR="00EF0316" w:rsidRDefault="00EF0316" w:rsidP="0062288F"/>
        </w:tc>
      </w:tr>
      <w:tr w:rsidR="00EF0316" w14:paraId="25D683AE" w14:textId="77777777" w:rsidTr="00EF0316">
        <w:tc>
          <w:tcPr>
            <w:tcW w:w="1838" w:type="dxa"/>
          </w:tcPr>
          <w:p w14:paraId="7DC47884" w14:textId="036DFCD9" w:rsidR="00EF0316" w:rsidRDefault="00EF0316" w:rsidP="0062288F">
            <w:r>
              <w:t>F025</w:t>
            </w:r>
          </w:p>
        </w:tc>
        <w:tc>
          <w:tcPr>
            <w:tcW w:w="7178" w:type="dxa"/>
          </w:tcPr>
          <w:p w14:paraId="755054EA" w14:textId="77777777" w:rsidR="00EF0316" w:rsidRDefault="00EF0316" w:rsidP="0062288F"/>
        </w:tc>
      </w:tr>
      <w:tr w:rsidR="00EF0316" w14:paraId="1BC395CB" w14:textId="77777777" w:rsidTr="00EF0316">
        <w:tc>
          <w:tcPr>
            <w:tcW w:w="1838" w:type="dxa"/>
          </w:tcPr>
          <w:p w14:paraId="717731B7" w14:textId="1B50A473" w:rsidR="00EF0316" w:rsidRDefault="00EF0316" w:rsidP="0062288F">
            <w:r>
              <w:t>F026</w:t>
            </w:r>
          </w:p>
        </w:tc>
        <w:tc>
          <w:tcPr>
            <w:tcW w:w="7178" w:type="dxa"/>
          </w:tcPr>
          <w:p w14:paraId="04BB2D40" w14:textId="77777777" w:rsidR="00EF0316" w:rsidRDefault="00EF0316" w:rsidP="0062288F"/>
        </w:tc>
      </w:tr>
      <w:tr w:rsidR="00EF0316" w14:paraId="12BDE17B" w14:textId="77777777" w:rsidTr="00EF0316">
        <w:tc>
          <w:tcPr>
            <w:tcW w:w="1838" w:type="dxa"/>
          </w:tcPr>
          <w:p w14:paraId="22F56739" w14:textId="7FC187AC" w:rsidR="00EF0316" w:rsidRDefault="00EF0316" w:rsidP="0062288F">
            <w:r>
              <w:t>F027</w:t>
            </w:r>
          </w:p>
        </w:tc>
        <w:tc>
          <w:tcPr>
            <w:tcW w:w="7178" w:type="dxa"/>
          </w:tcPr>
          <w:p w14:paraId="3B85B001" w14:textId="77777777" w:rsidR="00EF0316" w:rsidRDefault="00EF0316" w:rsidP="0062288F"/>
        </w:tc>
      </w:tr>
      <w:tr w:rsidR="00EF0316" w14:paraId="5753BC43" w14:textId="77777777" w:rsidTr="00EF0316">
        <w:tc>
          <w:tcPr>
            <w:tcW w:w="1838" w:type="dxa"/>
          </w:tcPr>
          <w:p w14:paraId="30E7ABB2" w14:textId="3E7EBEA8" w:rsidR="00EF0316" w:rsidRDefault="00EF0316" w:rsidP="0062288F">
            <w:r>
              <w:t>F028</w:t>
            </w:r>
          </w:p>
        </w:tc>
        <w:tc>
          <w:tcPr>
            <w:tcW w:w="7178" w:type="dxa"/>
          </w:tcPr>
          <w:p w14:paraId="42B29039" w14:textId="77777777" w:rsidR="00EF0316" w:rsidRDefault="00EF0316" w:rsidP="0062288F"/>
        </w:tc>
      </w:tr>
      <w:tr w:rsidR="00EF0316" w14:paraId="3D585ED1" w14:textId="77777777" w:rsidTr="00EF0316">
        <w:tc>
          <w:tcPr>
            <w:tcW w:w="1838" w:type="dxa"/>
          </w:tcPr>
          <w:p w14:paraId="0F0BB2A3" w14:textId="1F64FF89" w:rsidR="00EF0316" w:rsidRDefault="00EF0316" w:rsidP="0062288F">
            <w:r>
              <w:t>F029</w:t>
            </w:r>
          </w:p>
        </w:tc>
        <w:tc>
          <w:tcPr>
            <w:tcW w:w="7178" w:type="dxa"/>
          </w:tcPr>
          <w:p w14:paraId="4ED0DA6D" w14:textId="77777777" w:rsidR="00EF0316" w:rsidRDefault="00EF0316" w:rsidP="0062288F"/>
        </w:tc>
      </w:tr>
      <w:tr w:rsidR="00EF0316" w14:paraId="7832AF84" w14:textId="77777777" w:rsidTr="00EF0316">
        <w:tc>
          <w:tcPr>
            <w:tcW w:w="1838" w:type="dxa"/>
          </w:tcPr>
          <w:p w14:paraId="1F68A174" w14:textId="00ABEFB5" w:rsidR="00EF0316" w:rsidRDefault="00EF0316" w:rsidP="0062288F">
            <w:r>
              <w:t>F030</w:t>
            </w:r>
          </w:p>
        </w:tc>
        <w:tc>
          <w:tcPr>
            <w:tcW w:w="7178" w:type="dxa"/>
          </w:tcPr>
          <w:p w14:paraId="0C06B3F7" w14:textId="77777777" w:rsidR="00EF0316" w:rsidRDefault="00EF0316" w:rsidP="0062288F"/>
        </w:tc>
      </w:tr>
    </w:tbl>
    <w:p w14:paraId="28B0D3EE" w14:textId="77777777" w:rsidR="005A430E" w:rsidRDefault="005A430E" w:rsidP="0062288F"/>
    <w:p w14:paraId="22BF1C51" w14:textId="77777777" w:rsidR="005A430E" w:rsidRDefault="005A430E" w:rsidP="0062288F"/>
    <w:p w14:paraId="4F06926A" w14:textId="77777777" w:rsidR="005A430E" w:rsidRDefault="005A430E" w:rsidP="0062288F"/>
    <w:p w14:paraId="0B8A9FD6" w14:textId="77777777" w:rsidR="005A430E" w:rsidRDefault="005A430E" w:rsidP="0062288F"/>
    <w:p w14:paraId="13A3E5D9" w14:textId="77777777" w:rsidR="005A430E" w:rsidRDefault="005A430E" w:rsidP="0062288F"/>
    <w:p w14:paraId="11B562CB" w14:textId="6A51F86A" w:rsidR="008A4A81" w:rsidRDefault="008A4A81">
      <w:pPr>
        <w:autoSpaceDE/>
        <w:autoSpaceDN/>
        <w:adjustRightInd/>
      </w:pPr>
      <w:r>
        <w:br w:type="page"/>
      </w:r>
    </w:p>
    <w:p w14:paraId="65B3FA7C" w14:textId="5F83ADE9" w:rsidR="005A430E" w:rsidRDefault="008A4A81" w:rsidP="008A4A81">
      <w:pPr>
        <w:pStyle w:val="Kop1"/>
      </w:pPr>
      <w:bookmarkStart w:id="139" w:name="_Toc378088636"/>
      <w:r>
        <w:lastRenderedPageBreak/>
        <w:t>Bevindingen</w:t>
      </w:r>
      <w:bookmarkEnd w:id="139"/>
      <w:r>
        <w:t xml:space="preserve"> </w:t>
      </w:r>
    </w:p>
    <w:p w14:paraId="449D4A2D" w14:textId="26F7678B" w:rsidR="008A4A81" w:rsidRPr="008A4A81" w:rsidRDefault="008A4A81" w:rsidP="008A4A81">
      <w:pPr>
        <w:pStyle w:val="Kop2"/>
      </w:pPr>
      <w:bookmarkStart w:id="140" w:name="_Toc378088637"/>
      <w:r>
        <w:t>Bart</w:t>
      </w:r>
      <w:bookmarkEnd w:id="140"/>
    </w:p>
    <w:p w14:paraId="10AC608D" w14:textId="6C557CE0" w:rsidR="008A4A81" w:rsidRDefault="0031408F" w:rsidP="0062288F">
      <w:r>
        <w:t>Terugkijkende op het semester denk ik dat ik wel kan stellen dat er een behoorlijke race gelopen is. Gedurende de race is er veel geleerd. In ieder geval kan ik zeggen dat ik inmiddels een redelijke hoeveelheid kennis he opgedaan over Java.</w:t>
      </w:r>
    </w:p>
    <w:p w14:paraId="418D7F32" w14:textId="77777777" w:rsidR="0031408F" w:rsidRDefault="0031408F" w:rsidP="0062288F"/>
    <w:p w14:paraId="4000B12D" w14:textId="1115AEF9" w:rsidR="008A4A81" w:rsidRDefault="0031408F" w:rsidP="0062288F">
      <w:r>
        <w:t>Wat betreft software engineering denk ik dat ik iets heb kunnen leren over methoden die toegepast kunnen worden tijdens het ontwerpproces. Wel denk ik dat de casus te groot was waardoor ik in mindere mate heb geleerd hoe de methoden goed te gebruiken om een samenhangend ontwerp te realiseren.</w:t>
      </w:r>
    </w:p>
    <w:p w14:paraId="284D3485" w14:textId="77777777" w:rsidR="0031408F" w:rsidRDefault="0031408F" w:rsidP="0062288F"/>
    <w:p w14:paraId="75F6E278" w14:textId="13103ECD" w:rsidR="0066436D" w:rsidRDefault="008A4A81" w:rsidP="0066436D">
      <w:pPr>
        <w:pStyle w:val="Kop2"/>
      </w:pPr>
      <w:bookmarkStart w:id="141" w:name="_Toc378088638"/>
      <w:r>
        <w:t>Patrick</w:t>
      </w:r>
      <w:bookmarkEnd w:id="141"/>
    </w:p>
    <w:p w14:paraId="12211D7C" w14:textId="30A5E0A8" w:rsidR="007A4D9E" w:rsidRDefault="007A4D9E" w:rsidP="007A4D9E">
      <w:r>
        <w:t xml:space="preserve">Als ik terug kijk naar de afgelopen paar maanden, dan kan ik voor mezelf zeker zeggen dat ik veel, heel veel geleerd heb. Het waren geen makkelijke maanden en jammer genoeg was het niet altijd even duidelijk. </w:t>
      </w:r>
    </w:p>
    <w:p w14:paraId="61211CFD" w14:textId="77777777" w:rsidR="007A4D9E" w:rsidRDefault="007A4D9E" w:rsidP="007A4D9E"/>
    <w:p w14:paraId="4E620D7F" w14:textId="5F9C24EB" w:rsidR="007A4D9E" w:rsidRDefault="007A4D9E" w:rsidP="007A4D9E">
      <w:r>
        <w:t>Het hele software ontwerp proces is in een zeer hoge sneltrein vaart lang me voor bij geschoten. De tijd is veel te kort om het ontwerp proces goed te begrijpen. De kracht van diagrammen en beschrijvingen is nu wel erg duidelijk geworden.</w:t>
      </w:r>
    </w:p>
    <w:p w14:paraId="19FD4ADA" w14:textId="77777777" w:rsidR="007A4D9E" w:rsidRDefault="007A4D9E" w:rsidP="007A4D9E"/>
    <w:p w14:paraId="73891D0D" w14:textId="6E2C61EC" w:rsidR="00442C4B" w:rsidRDefault="007A4D9E" w:rsidP="007A4D9E">
      <w:r>
        <w:t>Het Java stuk vond ik erg leuk, daar ben ik ook flink in gegroeid. En ik heb er ook veel aan. Hulp tooltjes op mijn werk maak ik steeds vaker in Java.</w:t>
      </w:r>
    </w:p>
    <w:p w14:paraId="5E02E806" w14:textId="77777777" w:rsidR="007A4D9E" w:rsidRDefault="007A4D9E" w:rsidP="007A4D9E"/>
    <w:p w14:paraId="452ACEFB" w14:textId="229A74B0" w:rsidR="007A4D9E" w:rsidRPr="007A4D9E" w:rsidRDefault="007A4D9E" w:rsidP="007A4D9E">
      <w:r>
        <w:t>De casus was echt een goede leerschool. Alles bij elkaar een hele wijze les. Wat me erg frustreert is dat het te groot was. Het zit nu eenmaal in je om iets perfect werkend af te willen leveren. En dat lukte niet.</w:t>
      </w:r>
    </w:p>
    <w:p w14:paraId="71460B1F" w14:textId="77777777" w:rsidR="0066436D" w:rsidRPr="0066436D" w:rsidRDefault="0066436D" w:rsidP="0066436D"/>
    <w:p w14:paraId="71AACE82" w14:textId="77777777" w:rsidR="00185D2E" w:rsidRPr="00247837" w:rsidRDefault="00185D2E" w:rsidP="00247837"/>
    <w:sectPr w:rsidR="00185D2E" w:rsidRPr="00247837" w:rsidSect="005B36D9">
      <w:footerReference w:type="default" r:id="rId28"/>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t Janisse" w:date="2013-11-13T20:27:00Z" w:initials="BJ">
    <w:p w14:paraId="5E82B000" w14:textId="77777777" w:rsidR="008A4A81" w:rsidRDefault="008A4A81" w:rsidP="002F79F5">
      <w:pPr>
        <w:pStyle w:val="Tekstopmerking"/>
      </w:pPr>
      <w:r>
        <w:rPr>
          <w:rStyle w:val="Verwijzingopmerking"/>
        </w:rPr>
        <w:annotationRef/>
      </w:r>
      <w:r>
        <w:t>Gegevens patrick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3BB5F" w14:textId="77777777" w:rsidR="00743B78" w:rsidRDefault="00743B78" w:rsidP="002F79F5">
      <w:r>
        <w:separator/>
      </w:r>
    </w:p>
    <w:p w14:paraId="2E97E86E" w14:textId="77777777" w:rsidR="00743B78" w:rsidRDefault="00743B78" w:rsidP="002F79F5"/>
  </w:endnote>
  <w:endnote w:type="continuationSeparator" w:id="0">
    <w:p w14:paraId="211E88BE" w14:textId="77777777" w:rsidR="00743B78" w:rsidRDefault="00743B78" w:rsidP="002F79F5">
      <w:r>
        <w:continuationSeparator/>
      </w:r>
    </w:p>
    <w:p w14:paraId="2B70B817" w14:textId="77777777" w:rsidR="00743B78" w:rsidRDefault="00743B78" w:rsidP="002F79F5"/>
  </w:endnote>
  <w:endnote w:type="continuationNotice" w:id="1">
    <w:p w14:paraId="77021F70" w14:textId="77777777" w:rsidR="00743B78" w:rsidRDefault="00743B78"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72"/>
    </w:tblGrid>
    <w:tr w:rsidR="008A4A81" w:rsidRPr="008D2A54" w14:paraId="2C9941F3" w14:textId="77777777" w:rsidTr="00087F70">
      <w:trPr>
        <w:trHeight w:val="9777"/>
      </w:trPr>
      <w:tc>
        <w:tcPr>
          <w:tcW w:w="873" w:type="dxa"/>
          <w:tcBorders>
            <w:bottom w:val="single" w:sz="4" w:space="0" w:color="auto"/>
          </w:tcBorders>
        </w:tcPr>
        <w:p w14:paraId="4B76EE1A" w14:textId="77777777" w:rsidR="008A4A81" w:rsidRPr="00294CFD" w:rsidRDefault="008A4A81" w:rsidP="002F79F5">
          <w:pPr>
            <w:pStyle w:val="Koptekst"/>
          </w:pPr>
          <w:r>
            <w:t xml:space="preserve"> </w:t>
          </w:r>
          <w:r w:rsidRPr="00B958D6">
            <w:t xml:space="preserve"> </w:t>
          </w:r>
        </w:p>
      </w:tc>
    </w:tr>
    <w:tr w:rsidR="008A4A81" w:rsidRPr="00FE536B" w14:paraId="6B58404B" w14:textId="77777777" w:rsidTr="00BE6193">
      <w:tc>
        <w:tcPr>
          <w:tcW w:w="873" w:type="dxa"/>
          <w:tcBorders>
            <w:top w:val="single" w:sz="4" w:space="0" w:color="auto"/>
          </w:tcBorders>
        </w:tcPr>
        <w:p w14:paraId="0E83CD57" w14:textId="77777777" w:rsidR="008A4A81" w:rsidRDefault="008A4A81" w:rsidP="002F79F5">
          <w:pPr>
            <w:pStyle w:val="Voettekst"/>
          </w:pPr>
          <w:r w:rsidRPr="007D692F">
            <w:fldChar w:fldCharType="begin"/>
          </w:r>
          <w:r>
            <w:instrText xml:space="preserve"> PAGE   \* MERGEFORMAT </w:instrText>
          </w:r>
          <w:r w:rsidRPr="007D692F">
            <w:fldChar w:fldCharType="separate"/>
          </w:r>
          <w:r w:rsidR="00DA7567">
            <w:rPr>
              <w:noProof/>
            </w:rPr>
            <w:t>26</w:t>
          </w:r>
          <w:r w:rsidRPr="007D692F">
            <w:fldChar w:fldCharType="end"/>
          </w:r>
        </w:p>
        <w:p w14:paraId="71692FB6" w14:textId="77777777" w:rsidR="008A4A81" w:rsidRPr="00FE536B" w:rsidRDefault="008A4A81" w:rsidP="002F79F5">
          <w:pPr>
            <w:pStyle w:val="Voettekst"/>
          </w:pPr>
        </w:p>
      </w:tc>
    </w:tr>
    <w:tr w:rsidR="008A4A81" w:rsidRPr="00FE536B" w14:paraId="3676F0B9" w14:textId="77777777" w:rsidTr="00BE6193">
      <w:trPr>
        <w:trHeight w:val="768"/>
      </w:trPr>
      <w:tc>
        <w:tcPr>
          <w:tcW w:w="873" w:type="dxa"/>
        </w:tcPr>
        <w:p w14:paraId="33A75BBB" w14:textId="77777777" w:rsidR="008A4A81" w:rsidRPr="00FE536B" w:rsidRDefault="008A4A81" w:rsidP="002F79F5">
          <w:pPr>
            <w:pStyle w:val="Koptekst"/>
          </w:pPr>
        </w:p>
      </w:tc>
    </w:tr>
  </w:tbl>
  <w:p w14:paraId="0BFDB03E" w14:textId="77777777" w:rsidR="008A4A81" w:rsidRDefault="008A4A81"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F6BA7" w14:textId="77777777" w:rsidR="00743B78" w:rsidRDefault="00743B78" w:rsidP="002F79F5">
      <w:r>
        <w:separator/>
      </w:r>
    </w:p>
    <w:p w14:paraId="74D1C559" w14:textId="77777777" w:rsidR="00743B78" w:rsidRDefault="00743B78" w:rsidP="002F79F5"/>
  </w:footnote>
  <w:footnote w:type="continuationSeparator" w:id="0">
    <w:p w14:paraId="6E59276A" w14:textId="77777777" w:rsidR="00743B78" w:rsidRDefault="00743B78" w:rsidP="002F79F5">
      <w:r>
        <w:continuationSeparator/>
      </w:r>
    </w:p>
    <w:p w14:paraId="6D49F8F4" w14:textId="77777777" w:rsidR="00743B78" w:rsidRDefault="00743B78" w:rsidP="002F79F5"/>
  </w:footnote>
  <w:footnote w:type="continuationNotice" w:id="1">
    <w:p w14:paraId="47B7DAE0" w14:textId="77777777" w:rsidR="00743B78" w:rsidRDefault="00743B78"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Standaardinspringing"/>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532"/>
    <w:rsid w:val="00041E5E"/>
    <w:rsid w:val="00042418"/>
    <w:rsid w:val="0004278D"/>
    <w:rsid w:val="00042EFC"/>
    <w:rsid w:val="00043C55"/>
    <w:rsid w:val="00044C4E"/>
    <w:rsid w:val="00044E6B"/>
    <w:rsid w:val="000455B5"/>
    <w:rsid w:val="00047321"/>
    <w:rsid w:val="000476E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57FE4"/>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0CE"/>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1C"/>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06B9"/>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878"/>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16"/>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2772"/>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4B3"/>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95A"/>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0D2D"/>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08F"/>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CCC"/>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2AD1"/>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16"/>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071"/>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6335"/>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4F0"/>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4EC7"/>
    <w:rsid w:val="0043559D"/>
    <w:rsid w:val="0044013E"/>
    <w:rsid w:val="00440340"/>
    <w:rsid w:val="0044057F"/>
    <w:rsid w:val="00440691"/>
    <w:rsid w:val="00440833"/>
    <w:rsid w:val="00441376"/>
    <w:rsid w:val="00441551"/>
    <w:rsid w:val="00441BBC"/>
    <w:rsid w:val="0044288B"/>
    <w:rsid w:val="00442899"/>
    <w:rsid w:val="00442A18"/>
    <w:rsid w:val="00442A30"/>
    <w:rsid w:val="00442C4B"/>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97EB1"/>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27D"/>
    <w:rsid w:val="00510AB8"/>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120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8D6"/>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30E"/>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6D0"/>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288F"/>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36D"/>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58D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3B78"/>
    <w:rsid w:val="00744283"/>
    <w:rsid w:val="00745122"/>
    <w:rsid w:val="007460BE"/>
    <w:rsid w:val="00746A02"/>
    <w:rsid w:val="00747649"/>
    <w:rsid w:val="007479D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77DB1"/>
    <w:rsid w:val="00780206"/>
    <w:rsid w:val="00780D84"/>
    <w:rsid w:val="00781279"/>
    <w:rsid w:val="0078133A"/>
    <w:rsid w:val="0078165E"/>
    <w:rsid w:val="00782A74"/>
    <w:rsid w:val="00783246"/>
    <w:rsid w:val="007844F6"/>
    <w:rsid w:val="00784D78"/>
    <w:rsid w:val="00784EFA"/>
    <w:rsid w:val="00785131"/>
    <w:rsid w:val="0078517D"/>
    <w:rsid w:val="00785C12"/>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4D9E"/>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3F9"/>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1E86"/>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293"/>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4A81"/>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186"/>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58F"/>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47BC"/>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35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412"/>
    <w:rsid w:val="00956834"/>
    <w:rsid w:val="00957902"/>
    <w:rsid w:val="009579A6"/>
    <w:rsid w:val="00957A16"/>
    <w:rsid w:val="00957E78"/>
    <w:rsid w:val="00960514"/>
    <w:rsid w:val="009605F3"/>
    <w:rsid w:val="0096065F"/>
    <w:rsid w:val="00960CD5"/>
    <w:rsid w:val="00960ED2"/>
    <w:rsid w:val="009613C1"/>
    <w:rsid w:val="00961551"/>
    <w:rsid w:val="00961DF8"/>
    <w:rsid w:val="0096354F"/>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897"/>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0E2"/>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88A"/>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003"/>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2E1C"/>
    <w:rsid w:val="00B13069"/>
    <w:rsid w:val="00B141C4"/>
    <w:rsid w:val="00B14B33"/>
    <w:rsid w:val="00B14FE0"/>
    <w:rsid w:val="00B16890"/>
    <w:rsid w:val="00B168E4"/>
    <w:rsid w:val="00B16AD8"/>
    <w:rsid w:val="00B17063"/>
    <w:rsid w:val="00B17690"/>
    <w:rsid w:val="00B17720"/>
    <w:rsid w:val="00B17A67"/>
    <w:rsid w:val="00B208B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1872"/>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193"/>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8D0"/>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7A8"/>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3C94"/>
    <w:rsid w:val="00CC42C6"/>
    <w:rsid w:val="00CC47FF"/>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2E1D"/>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C8"/>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7777C"/>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567"/>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627"/>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756"/>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316"/>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792"/>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C06"/>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33B62BEA-3DB9-414B-83E9-BF868145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828D6"/>
    <w:pPr>
      <w:autoSpaceDE w:val="0"/>
      <w:autoSpaceDN w:val="0"/>
      <w:adjustRightInd w:val="0"/>
    </w:pPr>
    <w:rPr>
      <w:rFonts w:ascii="Arial" w:hAnsi="Arial"/>
      <w:color w:val="000000"/>
      <w:sz w:val="24"/>
      <w:szCs w:val="24"/>
    </w:rPr>
  </w:style>
  <w:style w:type="paragraph" w:styleId="Kop1">
    <w:name w:val="heading 1"/>
    <w:basedOn w:val="Standaard"/>
    <w:next w:val="Standaard"/>
    <w:link w:val="Kop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Kop2">
    <w:name w:val="heading 2"/>
    <w:basedOn w:val="Standaard"/>
    <w:next w:val="Standaard"/>
    <w:link w:val="Kop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Kop3">
    <w:name w:val="heading 3"/>
    <w:basedOn w:val="Standaard"/>
    <w:next w:val="Standaard"/>
    <w:link w:val="Kop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Kop4">
    <w:name w:val="heading 4"/>
    <w:basedOn w:val="Standaard"/>
    <w:next w:val="Standaard"/>
    <w:link w:val="Kop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Kop5">
    <w:name w:val="heading 5"/>
    <w:basedOn w:val="Standaard"/>
    <w:next w:val="Standaard"/>
    <w:link w:val="Kop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983262"/>
    <w:pPr>
      <w:numPr>
        <w:ilvl w:val="6"/>
        <w:numId w:val="2"/>
      </w:numPr>
      <w:spacing w:before="30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983262"/>
    <w:pPr>
      <w:numPr>
        <w:ilvl w:val="7"/>
        <w:numId w:val="2"/>
      </w:num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983262"/>
    <w:pPr>
      <w:numPr>
        <w:ilvl w:val="8"/>
        <w:numId w:val="2"/>
      </w:num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8AB"/>
    <w:rPr>
      <w:rFonts w:ascii="Arial" w:hAnsi="Arial"/>
      <w:b/>
      <w:bCs/>
      <w:color w:val="365F91" w:themeColor="accent1" w:themeShade="BF"/>
      <w:spacing w:val="15"/>
      <w:sz w:val="28"/>
      <w:szCs w:val="22"/>
      <w:lang w:eastAsia="en-US" w:bidi="en-US"/>
    </w:rPr>
  </w:style>
  <w:style w:type="character" w:customStyle="1" w:styleId="Kop2Char">
    <w:name w:val="Kop 2 Char"/>
    <w:basedOn w:val="Standaardalinea-lettertype"/>
    <w:link w:val="Kop2"/>
    <w:uiPriority w:val="9"/>
    <w:rsid w:val="00666FEC"/>
    <w:rPr>
      <w:rFonts w:ascii="Arial" w:hAnsi="Arial"/>
      <w:color w:val="365F91" w:themeColor="accent1" w:themeShade="BF"/>
      <w:spacing w:val="15"/>
      <w:sz w:val="24"/>
      <w:szCs w:val="22"/>
      <w:lang w:eastAsia="en-US" w:bidi="en-US"/>
    </w:rPr>
  </w:style>
  <w:style w:type="character" w:customStyle="1" w:styleId="Kop3Char">
    <w:name w:val="Kop 3 Char"/>
    <w:basedOn w:val="Standaardalinea-lettertype"/>
    <w:link w:val="Kop3"/>
    <w:uiPriority w:val="9"/>
    <w:rsid w:val="00666FEC"/>
    <w:rPr>
      <w:rFonts w:ascii="Arial" w:hAnsi="Arial"/>
      <w:i/>
      <w:color w:val="365F91" w:themeColor="accent1" w:themeShade="BF"/>
      <w:spacing w:val="15"/>
      <w:sz w:val="22"/>
      <w:szCs w:val="22"/>
      <w:lang w:eastAsia="en-US" w:bidi="en-US"/>
    </w:rPr>
  </w:style>
  <w:style w:type="character" w:customStyle="1" w:styleId="Kop4Char">
    <w:name w:val="Kop 4 Char"/>
    <w:basedOn w:val="Standaardalinea-lettertype"/>
    <w:link w:val="Kop4"/>
    <w:uiPriority w:val="9"/>
    <w:rsid w:val="00253D71"/>
    <w:rPr>
      <w:caps/>
      <w:color w:val="365F91"/>
      <w:spacing w:val="10"/>
      <w:sz w:val="22"/>
      <w:szCs w:val="22"/>
      <w:lang w:eastAsia="en-US" w:bidi="en-US"/>
    </w:rPr>
  </w:style>
  <w:style w:type="character" w:customStyle="1" w:styleId="Kop5Char">
    <w:name w:val="Kop 5 Char"/>
    <w:basedOn w:val="Standaardalinea-lettertype"/>
    <w:link w:val="Kop5"/>
    <w:uiPriority w:val="9"/>
    <w:rsid w:val="00983262"/>
    <w:rPr>
      <w:caps/>
      <w:color w:val="365F91"/>
      <w:spacing w:val="10"/>
      <w:sz w:val="22"/>
      <w:szCs w:val="22"/>
      <w:lang w:eastAsia="en-US" w:bidi="en-US"/>
    </w:rPr>
  </w:style>
  <w:style w:type="character" w:customStyle="1" w:styleId="Kop6Char">
    <w:name w:val="Kop 6 Char"/>
    <w:basedOn w:val="Standaardalinea-lettertype"/>
    <w:link w:val="Kop6"/>
    <w:uiPriority w:val="9"/>
    <w:semiHidden/>
    <w:rsid w:val="00983262"/>
    <w:rPr>
      <w:caps/>
      <w:color w:val="365F91"/>
      <w:spacing w:val="10"/>
      <w:sz w:val="22"/>
      <w:szCs w:val="22"/>
      <w:lang w:eastAsia="en-US" w:bidi="en-US"/>
    </w:rPr>
  </w:style>
  <w:style w:type="character" w:customStyle="1" w:styleId="Kop7Char">
    <w:name w:val="Kop 7 Char"/>
    <w:basedOn w:val="Standaardalinea-lettertype"/>
    <w:link w:val="Kop7"/>
    <w:uiPriority w:val="9"/>
    <w:semiHidden/>
    <w:rsid w:val="00983262"/>
    <w:rPr>
      <w:caps/>
      <w:color w:val="365F91"/>
      <w:spacing w:val="10"/>
      <w:sz w:val="22"/>
      <w:szCs w:val="22"/>
      <w:lang w:eastAsia="en-US" w:bidi="en-US"/>
    </w:rPr>
  </w:style>
  <w:style w:type="character" w:customStyle="1" w:styleId="Kop8Char">
    <w:name w:val="Kop 8 Char"/>
    <w:basedOn w:val="Standaardalinea-lettertype"/>
    <w:link w:val="Kop8"/>
    <w:uiPriority w:val="9"/>
    <w:semiHidden/>
    <w:rsid w:val="00983262"/>
    <w:rPr>
      <w:caps/>
      <w:spacing w:val="10"/>
      <w:sz w:val="18"/>
      <w:szCs w:val="18"/>
      <w:lang w:eastAsia="en-US" w:bidi="en-US"/>
    </w:rPr>
  </w:style>
  <w:style w:type="character" w:customStyle="1" w:styleId="Kop9Char">
    <w:name w:val="Kop 9 Char"/>
    <w:basedOn w:val="Standaardalinea-lettertype"/>
    <w:link w:val="Kop9"/>
    <w:uiPriority w:val="9"/>
    <w:semiHidden/>
    <w:rsid w:val="00983262"/>
    <w:rPr>
      <w:i/>
      <w:caps/>
      <w:spacing w:val="10"/>
      <w:sz w:val="18"/>
      <w:szCs w:val="18"/>
      <w:lang w:eastAsia="en-US" w:bidi="en-US"/>
    </w:rPr>
  </w:style>
  <w:style w:type="paragraph" w:styleId="Geenafstand">
    <w:name w:val="No Spacing"/>
    <w:basedOn w:val="Standaard"/>
    <w:link w:val="GeenafstandChar"/>
    <w:uiPriority w:val="1"/>
    <w:qFormat/>
    <w:rsid w:val="00906498"/>
    <w:rPr>
      <w:rFonts w:asciiTheme="minorHAnsi" w:hAnsiTheme="minorHAnsi" w:cs="Arial"/>
      <w:b/>
      <w:color w:val="365F91"/>
      <w:sz w:val="28"/>
      <w:szCs w:val="28"/>
    </w:rPr>
  </w:style>
  <w:style w:type="character" w:customStyle="1" w:styleId="GeenafstandChar">
    <w:name w:val="Geen afstand Char"/>
    <w:basedOn w:val="Standaardalinea-lettertype"/>
    <w:link w:val="Geenafstand"/>
    <w:uiPriority w:val="1"/>
    <w:rsid w:val="00906498"/>
    <w:rPr>
      <w:rFonts w:asciiTheme="minorHAnsi" w:hAnsiTheme="minorHAnsi" w:cs="Arial"/>
      <w:b/>
      <w:color w:val="365F91"/>
      <w:sz w:val="28"/>
      <w:szCs w:val="28"/>
      <w:lang w:eastAsia="en-US" w:bidi="en-US"/>
    </w:rPr>
  </w:style>
  <w:style w:type="paragraph" w:styleId="Ballontekst">
    <w:name w:val="Balloon Text"/>
    <w:basedOn w:val="Standaard"/>
    <w:link w:val="BallontekstChar"/>
    <w:uiPriority w:val="99"/>
    <w:semiHidden/>
    <w:unhideWhenUsed/>
    <w:rsid w:val="001027E1"/>
    <w:rPr>
      <w:rFonts w:ascii="Tahoma" w:hAnsi="Tahoma" w:cs="Tahoma"/>
      <w:sz w:val="16"/>
      <w:szCs w:val="16"/>
    </w:rPr>
  </w:style>
  <w:style w:type="character" w:customStyle="1" w:styleId="BallontekstChar">
    <w:name w:val="Ballontekst Char"/>
    <w:basedOn w:val="Standaardalinea-lettertype"/>
    <w:link w:val="Ballontekst"/>
    <w:uiPriority w:val="99"/>
    <w:semiHidden/>
    <w:rsid w:val="001027E1"/>
    <w:rPr>
      <w:rFonts w:ascii="Tahoma" w:hAnsi="Tahoma" w:cs="Tahoma"/>
      <w:sz w:val="16"/>
      <w:szCs w:val="16"/>
    </w:rPr>
  </w:style>
  <w:style w:type="paragraph" w:styleId="Koptekst">
    <w:name w:val="header"/>
    <w:basedOn w:val="Standaard"/>
    <w:link w:val="KoptekstChar"/>
    <w:unhideWhenUsed/>
    <w:rsid w:val="001027E1"/>
    <w:pPr>
      <w:tabs>
        <w:tab w:val="center" w:pos="4536"/>
        <w:tab w:val="right" w:pos="9072"/>
      </w:tabs>
    </w:pPr>
  </w:style>
  <w:style w:type="character" w:customStyle="1" w:styleId="KoptekstChar">
    <w:name w:val="Koptekst Char"/>
    <w:basedOn w:val="Standaardalinea-lettertype"/>
    <w:link w:val="Koptekst"/>
    <w:uiPriority w:val="99"/>
    <w:rsid w:val="001027E1"/>
  </w:style>
  <w:style w:type="paragraph" w:styleId="Voettekst">
    <w:name w:val="footer"/>
    <w:basedOn w:val="Standaard"/>
    <w:link w:val="VoettekstChar"/>
    <w:uiPriority w:val="99"/>
    <w:unhideWhenUsed/>
    <w:rsid w:val="001027E1"/>
    <w:pPr>
      <w:tabs>
        <w:tab w:val="center" w:pos="4536"/>
        <w:tab w:val="right" w:pos="9072"/>
      </w:tabs>
    </w:pPr>
  </w:style>
  <w:style w:type="character" w:customStyle="1" w:styleId="VoettekstChar">
    <w:name w:val="Voettekst Char"/>
    <w:basedOn w:val="Standaardalinea-lettertype"/>
    <w:link w:val="Voettekst"/>
    <w:uiPriority w:val="99"/>
    <w:rsid w:val="001027E1"/>
  </w:style>
  <w:style w:type="paragraph" w:styleId="Documentstructuur">
    <w:name w:val="Document Map"/>
    <w:basedOn w:val="Standaard"/>
    <w:link w:val="DocumentstructuurChar"/>
    <w:uiPriority w:val="99"/>
    <w:semiHidden/>
    <w:unhideWhenUsed/>
    <w:rsid w:val="001027E1"/>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027E1"/>
    <w:rPr>
      <w:rFonts w:ascii="Tahoma" w:hAnsi="Tahoma" w:cs="Tahoma"/>
      <w:sz w:val="16"/>
      <w:szCs w:val="16"/>
    </w:rPr>
  </w:style>
  <w:style w:type="paragraph" w:styleId="Inhopg1">
    <w:name w:val="toc 1"/>
    <w:basedOn w:val="Standaard"/>
    <w:next w:val="Standaard"/>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Standaardalinea-lettertype"/>
    <w:uiPriority w:val="99"/>
    <w:unhideWhenUsed/>
    <w:rsid w:val="00827153"/>
    <w:rPr>
      <w:color w:val="0000FF"/>
      <w:u w:val="single"/>
    </w:rPr>
  </w:style>
  <w:style w:type="paragraph" w:styleId="Inhopg2">
    <w:name w:val="toc 2"/>
    <w:basedOn w:val="Standaard"/>
    <w:next w:val="Standaard"/>
    <w:autoRedefine/>
    <w:uiPriority w:val="39"/>
    <w:unhideWhenUsed/>
    <w:qFormat/>
    <w:rsid w:val="009F44F1"/>
    <w:pPr>
      <w:spacing w:after="100"/>
    </w:pPr>
  </w:style>
  <w:style w:type="paragraph" w:styleId="Lijstalinea">
    <w:name w:val="List Paragraph"/>
    <w:basedOn w:val="Standaard"/>
    <w:uiPriority w:val="34"/>
    <w:qFormat/>
    <w:rsid w:val="00983262"/>
    <w:pPr>
      <w:ind w:left="720"/>
      <w:contextualSpacing/>
    </w:pPr>
  </w:style>
  <w:style w:type="paragraph" w:customStyle="1" w:styleId="Figuren">
    <w:name w:val="Figuren"/>
    <w:basedOn w:val="Geenafstand"/>
    <w:link w:val="FigurenChar"/>
    <w:rsid w:val="00801FD9"/>
    <w:pPr>
      <w:spacing w:before="240"/>
      <w:jc w:val="right"/>
    </w:pPr>
    <w:rPr>
      <w:i/>
    </w:rPr>
  </w:style>
  <w:style w:type="character" w:customStyle="1" w:styleId="FigurenChar">
    <w:name w:val="Figuren Char"/>
    <w:basedOn w:val="GeenafstandChar"/>
    <w:link w:val="Figuren"/>
    <w:rsid w:val="00801FD9"/>
    <w:rPr>
      <w:rFonts w:asciiTheme="minorHAnsi" w:hAnsiTheme="minorHAnsi" w:cs="Arial"/>
      <w:b/>
      <w:i/>
      <w:color w:val="365F91"/>
      <w:sz w:val="20"/>
      <w:szCs w:val="20"/>
      <w:lang w:eastAsia="en-US" w:bidi="en-US"/>
    </w:rPr>
  </w:style>
  <w:style w:type="character" w:styleId="HTML-citaat">
    <w:name w:val="HTML Cite"/>
    <w:basedOn w:val="Standaardalinea-lettertype"/>
    <w:uiPriority w:val="99"/>
    <w:semiHidden/>
    <w:unhideWhenUsed/>
    <w:rsid w:val="00CC1ABA"/>
    <w:rPr>
      <w:i w:val="0"/>
      <w:iCs w:val="0"/>
    </w:rPr>
  </w:style>
  <w:style w:type="character" w:customStyle="1" w:styleId="printonly">
    <w:name w:val="printonly"/>
    <w:basedOn w:val="Standaardalinea-lettertype"/>
    <w:rsid w:val="00CC1ABA"/>
  </w:style>
  <w:style w:type="table" w:styleId="Tabelraster">
    <w:name w:val="Table Grid"/>
    <w:basedOn w:val="Standaardtabe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Standaardalinea-lettertype"/>
    <w:rsid w:val="00B06D1E"/>
  </w:style>
  <w:style w:type="table" w:styleId="Gemiddeldearcering2-accent5">
    <w:name w:val="Medium Shading 2 Accent 5"/>
    <w:basedOn w:val="Standaardtabe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pvaninhoudsopgave">
    <w:name w:val="TOC Heading"/>
    <w:basedOn w:val="Kop1"/>
    <w:next w:val="Standaard"/>
    <w:uiPriority w:val="39"/>
    <w:unhideWhenUsed/>
    <w:qFormat/>
    <w:rsid w:val="00983262"/>
    <w:pPr>
      <w:outlineLvl w:val="9"/>
    </w:pPr>
  </w:style>
  <w:style w:type="paragraph" w:styleId="Inhopg3">
    <w:name w:val="toc 3"/>
    <w:basedOn w:val="Standaard"/>
    <w:next w:val="Standaard"/>
    <w:autoRedefine/>
    <w:uiPriority w:val="39"/>
    <w:unhideWhenUsed/>
    <w:rsid w:val="009F44F1"/>
    <w:pPr>
      <w:spacing w:after="100"/>
      <w:ind w:left="567"/>
    </w:pPr>
  </w:style>
  <w:style w:type="paragraph" w:styleId="Normaalweb">
    <w:name w:val="Normal (Web)"/>
    <w:basedOn w:val="Standaard"/>
    <w:uiPriority w:val="99"/>
    <w:unhideWhenUsed/>
    <w:rsid w:val="001F42AC"/>
    <w:pPr>
      <w:spacing w:before="100" w:beforeAutospacing="1" w:after="100" w:afterAutospacing="1"/>
    </w:pPr>
    <w:rPr>
      <w:rFonts w:ascii="Times New Roman" w:hAnsi="Times New Roman"/>
    </w:rPr>
  </w:style>
  <w:style w:type="character" w:styleId="Regelnummer">
    <w:name w:val="line number"/>
    <w:basedOn w:val="Standaardalinea-lettertype"/>
    <w:uiPriority w:val="99"/>
    <w:semiHidden/>
    <w:unhideWhenUsed/>
    <w:rsid w:val="00CC5B33"/>
  </w:style>
  <w:style w:type="paragraph" w:styleId="Voetnoottekst">
    <w:name w:val="footnote text"/>
    <w:basedOn w:val="Standaard"/>
    <w:link w:val="VoetnoottekstChar"/>
    <w:uiPriority w:val="99"/>
    <w:semiHidden/>
    <w:unhideWhenUsed/>
    <w:rsid w:val="00337C13"/>
  </w:style>
  <w:style w:type="character" w:customStyle="1" w:styleId="VoetnoottekstChar">
    <w:name w:val="Voetnoottekst Char"/>
    <w:basedOn w:val="Standaardalinea-lettertype"/>
    <w:link w:val="Voetnoottekst"/>
    <w:uiPriority w:val="99"/>
    <w:semiHidden/>
    <w:rsid w:val="00337C13"/>
    <w:rPr>
      <w:sz w:val="20"/>
      <w:szCs w:val="20"/>
    </w:rPr>
  </w:style>
  <w:style w:type="character" w:styleId="Voetnootmarkering">
    <w:name w:val="footnote reference"/>
    <w:basedOn w:val="Standaardalinea-lettertype"/>
    <w:uiPriority w:val="99"/>
    <w:semiHidden/>
    <w:unhideWhenUsed/>
    <w:rsid w:val="00337C13"/>
    <w:rPr>
      <w:vertAlign w:val="superscript"/>
    </w:rPr>
  </w:style>
  <w:style w:type="paragraph" w:customStyle="1" w:styleId="Opmaakprofiel1">
    <w:name w:val="Opmaakprofiel1"/>
    <w:basedOn w:val="Kop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Kop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Bijschrift">
    <w:name w:val="caption"/>
    <w:basedOn w:val="Standaard"/>
    <w:next w:val="Standaard"/>
    <w:unhideWhenUsed/>
    <w:qFormat/>
    <w:rsid w:val="00C328D5"/>
    <w:rPr>
      <w:b/>
      <w:bCs/>
      <w:color w:val="365F91"/>
    </w:rPr>
  </w:style>
  <w:style w:type="paragraph" w:styleId="Titel">
    <w:name w:val="Title"/>
    <w:basedOn w:val="Standaard"/>
    <w:next w:val="Standaard"/>
    <w:link w:val="TitelChar"/>
    <w:uiPriority w:val="10"/>
    <w:qFormat/>
    <w:rsid w:val="00983262"/>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983262"/>
    <w:rPr>
      <w:caps/>
      <w:color w:val="4F81BD"/>
      <w:spacing w:val="10"/>
      <w:kern w:val="28"/>
      <w:sz w:val="52"/>
      <w:szCs w:val="52"/>
    </w:rPr>
  </w:style>
  <w:style w:type="paragraph" w:styleId="Ondertitel">
    <w:name w:val="Subtitle"/>
    <w:basedOn w:val="Standaard"/>
    <w:next w:val="Standaard"/>
    <w:link w:val="OndertitelChar"/>
    <w:uiPriority w:val="11"/>
    <w:qFormat/>
    <w:rsid w:val="00983262"/>
    <w:pPr>
      <w:spacing w:after="1000"/>
    </w:pPr>
    <w:rPr>
      <w:caps/>
      <w:color w:val="595959"/>
      <w:spacing w:val="10"/>
    </w:rPr>
  </w:style>
  <w:style w:type="character" w:customStyle="1" w:styleId="OndertitelChar">
    <w:name w:val="Ondertitel Char"/>
    <w:basedOn w:val="Standaardalinea-lettertype"/>
    <w:link w:val="Ondertitel"/>
    <w:uiPriority w:val="11"/>
    <w:rsid w:val="00983262"/>
    <w:rPr>
      <w:caps/>
      <w:color w:val="595959"/>
      <w:spacing w:val="10"/>
      <w:sz w:val="24"/>
      <w:szCs w:val="24"/>
    </w:rPr>
  </w:style>
  <w:style w:type="character" w:styleId="Zwaar">
    <w:name w:val="Strong"/>
    <w:uiPriority w:val="22"/>
    <w:qFormat/>
    <w:rsid w:val="00983262"/>
    <w:rPr>
      <w:b/>
      <w:bCs/>
    </w:rPr>
  </w:style>
  <w:style w:type="character" w:styleId="Nadruk">
    <w:name w:val="Emphasis"/>
    <w:uiPriority w:val="20"/>
    <w:qFormat/>
    <w:rsid w:val="00983262"/>
    <w:rPr>
      <w:caps/>
      <w:color w:val="243F60"/>
      <w:spacing w:val="5"/>
    </w:rPr>
  </w:style>
  <w:style w:type="paragraph" w:styleId="Citaat">
    <w:name w:val="Quote"/>
    <w:basedOn w:val="Standaard"/>
    <w:next w:val="Standaard"/>
    <w:link w:val="CitaatChar"/>
    <w:uiPriority w:val="29"/>
    <w:qFormat/>
    <w:rsid w:val="00983262"/>
    <w:rPr>
      <w:i/>
      <w:iCs/>
    </w:rPr>
  </w:style>
  <w:style w:type="character" w:customStyle="1" w:styleId="CitaatChar">
    <w:name w:val="Citaat Char"/>
    <w:basedOn w:val="Standaardalinea-lettertype"/>
    <w:link w:val="Citaat"/>
    <w:uiPriority w:val="29"/>
    <w:rsid w:val="00983262"/>
    <w:rPr>
      <w:i/>
      <w:iCs/>
      <w:sz w:val="20"/>
      <w:szCs w:val="20"/>
    </w:rPr>
  </w:style>
  <w:style w:type="character" w:styleId="Subtieleverwijzing">
    <w:name w:val="Subtle Reference"/>
    <w:basedOn w:val="Standaardalinea-lettertype"/>
    <w:uiPriority w:val="31"/>
    <w:qFormat/>
    <w:rsid w:val="002F79F5"/>
    <w:rPr>
      <w:smallCaps/>
      <w:color w:val="5A5A5A" w:themeColor="text1" w:themeTint="A5"/>
    </w:rPr>
  </w:style>
  <w:style w:type="table" w:customStyle="1" w:styleId="Rastertabel4-Accent11">
    <w:name w:val="Rastertabel 4 - Accent 11"/>
    <w:basedOn w:val="Standaardtabe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ielebenadrukking">
    <w:name w:val="Subtle Emphasis"/>
    <w:uiPriority w:val="19"/>
    <w:qFormat/>
    <w:rsid w:val="00983262"/>
    <w:rPr>
      <w:i/>
      <w:iCs/>
      <w:color w:val="243F60"/>
    </w:rPr>
  </w:style>
  <w:style w:type="character" w:styleId="Intensievebenadrukking">
    <w:name w:val="Intense Emphasis"/>
    <w:uiPriority w:val="21"/>
    <w:qFormat/>
    <w:rsid w:val="00983262"/>
    <w:rPr>
      <w:b/>
      <w:bCs/>
      <w:caps/>
      <w:color w:val="243F60"/>
      <w:spacing w:val="10"/>
    </w:rPr>
  </w:style>
  <w:style w:type="character" w:styleId="Intensieveverwijzing">
    <w:name w:val="Intense Reference"/>
    <w:uiPriority w:val="32"/>
    <w:qFormat/>
    <w:rsid w:val="00983262"/>
    <w:rPr>
      <w:b/>
      <w:bCs/>
      <w:i/>
      <w:iCs/>
      <w:caps/>
      <w:color w:val="4F81BD"/>
    </w:rPr>
  </w:style>
  <w:style w:type="character" w:styleId="Titelvanboek">
    <w:name w:val="Book Title"/>
    <w:uiPriority w:val="33"/>
    <w:qFormat/>
    <w:rsid w:val="00983262"/>
    <w:rPr>
      <w:b/>
      <w:bCs/>
      <w:i/>
      <w:iCs/>
      <w:spacing w:val="9"/>
    </w:rPr>
  </w:style>
  <w:style w:type="table" w:customStyle="1" w:styleId="Lichtearcering1">
    <w:name w:val="Lichte arcering1"/>
    <w:basedOn w:val="Standaardtabe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Standaardtabe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raster-accent5">
    <w:name w:val="Light Grid Accent 5"/>
    <w:basedOn w:val="Standaardtabe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Standaardtabe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Verwijzingopmerking">
    <w:name w:val="annotation reference"/>
    <w:basedOn w:val="Standaardalinea-lettertype"/>
    <w:uiPriority w:val="99"/>
    <w:semiHidden/>
    <w:unhideWhenUsed/>
    <w:rsid w:val="00B97D18"/>
    <w:rPr>
      <w:sz w:val="16"/>
      <w:szCs w:val="16"/>
    </w:rPr>
  </w:style>
  <w:style w:type="paragraph" w:styleId="Tekstopmerking">
    <w:name w:val="annotation text"/>
    <w:basedOn w:val="Standaard"/>
    <w:link w:val="TekstopmerkingChar"/>
    <w:uiPriority w:val="99"/>
    <w:unhideWhenUsed/>
    <w:rsid w:val="00B97D18"/>
  </w:style>
  <w:style w:type="character" w:customStyle="1" w:styleId="TekstopmerkingChar">
    <w:name w:val="Tekst opmerking Char"/>
    <w:basedOn w:val="Standaardalinea-lettertype"/>
    <w:link w:val="Tekstopmerking"/>
    <w:uiPriority w:val="99"/>
    <w:rsid w:val="00B97D18"/>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B97D18"/>
    <w:rPr>
      <w:b/>
      <w:bCs/>
    </w:rPr>
  </w:style>
  <w:style w:type="character" w:customStyle="1" w:styleId="OnderwerpvanopmerkingChar">
    <w:name w:val="Onderwerp van opmerking Char"/>
    <w:basedOn w:val="TekstopmerkingChar"/>
    <w:link w:val="Onderwerpvanopmerking"/>
    <w:uiPriority w:val="99"/>
    <w:semiHidden/>
    <w:rsid w:val="00B97D18"/>
    <w:rPr>
      <w:b/>
      <w:bCs/>
      <w:lang w:val="en-US" w:eastAsia="en-US" w:bidi="en-US"/>
    </w:rPr>
  </w:style>
  <w:style w:type="paragraph" w:styleId="Plattetekst">
    <w:name w:val="Body Text"/>
    <w:basedOn w:val="Standaard"/>
    <w:link w:val="PlattetekstChar"/>
    <w:rsid w:val="006A1EAE"/>
    <w:rPr>
      <w:rFonts w:ascii="HelveticaNeue LT 55 Roman" w:hAnsi="HelveticaNeue LT 55 Roman"/>
    </w:rPr>
  </w:style>
  <w:style w:type="character" w:customStyle="1" w:styleId="PlattetekstChar">
    <w:name w:val="Platte tekst Char"/>
    <w:basedOn w:val="Standaardalinea-lettertype"/>
    <w:link w:val="Plattetekst"/>
    <w:rsid w:val="006A1EAE"/>
    <w:rPr>
      <w:rFonts w:ascii="HelveticaNeue LT 55 Roman" w:hAnsi="HelveticaNeue LT 55 Roman"/>
    </w:rPr>
  </w:style>
  <w:style w:type="paragraph" w:customStyle="1" w:styleId="TemporaryText">
    <w:name w:val="Temporary Text"/>
    <w:basedOn w:val="Standaard"/>
    <w:next w:val="Plattetekst"/>
    <w:rsid w:val="006A1EAE"/>
    <w:rPr>
      <w:rFonts w:ascii="HelveticaNeue LT 57 Cn" w:hAnsi="HelveticaNeue LT 57 Cn"/>
      <w:b/>
      <w:color w:val="FF0000"/>
    </w:rPr>
  </w:style>
  <w:style w:type="character" w:styleId="Tekstvantijdelijkeaanduiding">
    <w:name w:val="Placeholder Text"/>
    <w:basedOn w:val="Standaardalinea-lettertype"/>
    <w:uiPriority w:val="99"/>
    <w:semiHidden/>
    <w:rsid w:val="003A12FA"/>
    <w:rPr>
      <w:color w:val="808080"/>
    </w:rPr>
  </w:style>
  <w:style w:type="paragraph" w:styleId="Index1">
    <w:name w:val="index 1"/>
    <w:basedOn w:val="Standaard"/>
    <w:next w:val="Standaard"/>
    <w:autoRedefine/>
    <w:uiPriority w:val="99"/>
    <w:semiHidden/>
    <w:unhideWhenUsed/>
    <w:rsid w:val="00792731"/>
    <w:pPr>
      <w:ind w:left="200" w:hanging="200"/>
    </w:pPr>
  </w:style>
  <w:style w:type="paragraph" w:styleId="Indexkop">
    <w:name w:val="index heading"/>
    <w:basedOn w:val="Standaard"/>
    <w:next w:val="Index1"/>
    <w:semiHidden/>
    <w:rsid w:val="00792731"/>
    <w:pPr>
      <w:keepLines/>
      <w:jc w:val="both"/>
    </w:pPr>
    <w:rPr>
      <w:sz w:val="22"/>
    </w:rPr>
  </w:style>
  <w:style w:type="paragraph" w:customStyle="1" w:styleId="Tablelistbullet">
    <w:name w:val="Table list bullet"/>
    <w:basedOn w:val="Standaard"/>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Bijschrift"/>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Standaardtabe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Standaard"/>
    <w:link w:val="BodyChar"/>
    <w:qFormat/>
    <w:rsid w:val="006F14CF"/>
    <w:pPr>
      <w:ind w:right="-23"/>
    </w:pPr>
  </w:style>
  <w:style w:type="character" w:customStyle="1" w:styleId="BodyChar">
    <w:name w:val="Body Char"/>
    <w:basedOn w:val="Standaardalinea-lettertype"/>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Standaardinspringing">
    <w:name w:val="Normal Indent"/>
    <w:aliases w:val="Standaard inspringen"/>
    <w:basedOn w:val="Standaard"/>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Standaard"/>
    <w:rsid w:val="00F10D61"/>
    <w:pPr>
      <w:ind w:left="1134"/>
    </w:pPr>
    <w:rPr>
      <w:rFonts w:ascii="Times New Roman" w:hAnsi="Times New Roman"/>
      <w:sz w:val="22"/>
    </w:rPr>
  </w:style>
  <w:style w:type="character" w:customStyle="1" w:styleId="opsomming1Char">
    <w:name w:val="opsomming 1 Char"/>
    <w:basedOn w:val="Standaardalinea-lettertype"/>
    <w:link w:val="opsomming1"/>
    <w:locked/>
    <w:rsid w:val="00F10D61"/>
    <w:rPr>
      <w:sz w:val="22"/>
    </w:rPr>
  </w:style>
  <w:style w:type="paragraph" w:customStyle="1" w:styleId="opsomming1">
    <w:name w:val="opsomming 1"/>
    <w:basedOn w:val="Standaard"/>
    <w:link w:val="opsomming1Char"/>
    <w:rsid w:val="00F10D61"/>
    <w:pPr>
      <w:numPr>
        <w:numId w:val="5"/>
      </w:numPr>
    </w:pPr>
    <w:rPr>
      <w:sz w:val="22"/>
    </w:rPr>
  </w:style>
  <w:style w:type="paragraph" w:styleId="Lijstmetafbeeldingen">
    <w:name w:val="table of figures"/>
    <w:basedOn w:val="Standaard"/>
    <w:next w:val="Standaard"/>
    <w:uiPriority w:val="99"/>
    <w:unhideWhenUsed/>
    <w:rsid w:val="001F00FA"/>
  </w:style>
  <w:style w:type="paragraph" w:styleId="Revisie">
    <w:name w:val="Revision"/>
    <w:hidden/>
    <w:uiPriority w:val="99"/>
    <w:semiHidden/>
    <w:rsid w:val="00582677"/>
    <w:rPr>
      <w:lang w:eastAsia="en-US" w:bidi="en-US"/>
    </w:rPr>
  </w:style>
  <w:style w:type="paragraph" w:customStyle="1" w:styleId="Code">
    <w:name w:val="Code"/>
    <w:basedOn w:val="Standaard"/>
    <w:link w:val="CodeChar"/>
    <w:qFormat/>
    <w:rsid w:val="00AB088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noProof/>
      <w:sz w:val="18"/>
      <w:szCs w:val="18"/>
    </w:rPr>
  </w:style>
  <w:style w:type="character" w:customStyle="1" w:styleId="CodeChar">
    <w:name w:val="Code Char"/>
    <w:basedOn w:val="Standaardalinea-lettertype"/>
    <w:link w:val="Code"/>
    <w:rsid w:val="00AB088A"/>
    <w:rPr>
      <w:rFonts w:ascii="Courier New" w:hAnsi="Courier New" w:cs="Courier New"/>
      <w:noProof/>
      <w:color w:val="00000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vanieperen@fontys.student.n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33FA9-68AD-4B1A-9728-87F8143849F0}">
  <ds:schemaRefs>
    <ds:schemaRef ds:uri="http://schemas.openxmlformats.org/officeDocument/2006/bibliography"/>
  </ds:schemaRefs>
</ds:datastoreItem>
</file>

<file path=customXml/itemProps2.xml><?xml version="1.0" encoding="utf-8"?>
<ds:datastoreItem xmlns:ds="http://schemas.openxmlformats.org/officeDocument/2006/customXml" ds:itemID="{9DAAF502-9700-4C0F-A284-F7ACD4C6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3268</Words>
  <Characters>17977</Characters>
  <Application>Microsoft Office Word</Application>
  <DocSecurity>0</DocSecurity>
  <Lines>149</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21203</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Bart Janisse</cp:lastModifiedBy>
  <cp:revision>8</cp:revision>
  <cp:lastPrinted>2014-01-21T16:27:00Z</cp:lastPrinted>
  <dcterms:created xsi:type="dcterms:W3CDTF">2014-01-19T20:07:00Z</dcterms:created>
  <dcterms:modified xsi:type="dcterms:W3CDTF">2014-01-21T16:28:00Z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